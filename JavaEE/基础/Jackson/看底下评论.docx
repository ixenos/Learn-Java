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62" w:rsidRPr="00DE1D62" w:rsidRDefault="00DE1D62" w:rsidP="00DE1D6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2"/>
          <w:szCs w:val="28"/>
        </w:rPr>
      </w:pPr>
      <w:hyperlink r:id="rId7" w:history="1">
        <w:r w:rsidRPr="005B2D96">
          <w:rPr>
            <w:rFonts w:ascii="微软雅黑" w:eastAsia="微软雅黑" w:hAnsi="微软雅黑" w:cs="宋体" w:hint="eastAsia"/>
            <w:b/>
            <w:bCs/>
            <w:color w:val="000000"/>
            <w:kern w:val="36"/>
            <w:sz w:val="22"/>
            <w:u w:val="single"/>
          </w:rPr>
          <w:t>吓一跳的结果：fastjson和jackson的简单对比</w:t>
        </w:r>
      </w:hyperlink>
    </w:p>
    <w:p w:rsidR="00D6067C" w:rsidRDefault="00D6067C" w:rsidP="00DE1D62">
      <w:pPr>
        <w:widowControl/>
        <w:shd w:val="clear" w:color="auto" w:fill="FFFFFF"/>
        <w:spacing w:line="340" w:lineRule="atLeast"/>
        <w:jc w:val="center"/>
        <w:textAlignment w:val="center"/>
        <w:rPr>
          <w:rFonts w:ascii="微软雅黑" w:eastAsia="微软雅黑" w:hAnsi="微软雅黑" w:cs="宋体" w:hint="eastAsia"/>
          <w:color w:val="666666"/>
          <w:kern w:val="0"/>
          <w:sz w:val="15"/>
          <w:szCs w:val="18"/>
        </w:rPr>
      </w:pPr>
    </w:p>
    <w:p w:rsidR="00D6067C" w:rsidRPr="00D6067C" w:rsidRDefault="00D6067C" w:rsidP="00D6067C">
      <w:pPr>
        <w:widowControl/>
        <w:shd w:val="clear" w:color="auto" w:fill="FFFFFF"/>
        <w:spacing w:line="340" w:lineRule="atLeast"/>
        <w:jc w:val="left"/>
        <w:textAlignment w:val="center"/>
        <w:rPr>
          <w:rFonts w:ascii="微软雅黑" w:eastAsia="微软雅黑" w:hAnsi="微软雅黑" w:cs="宋体" w:hint="eastAsia"/>
          <w:b/>
          <w:color w:val="666666"/>
          <w:kern w:val="0"/>
          <w:sz w:val="36"/>
          <w:szCs w:val="18"/>
        </w:rPr>
      </w:pPr>
    </w:p>
    <w:p w:rsidR="00D6067C" w:rsidRPr="00D6067C" w:rsidRDefault="00D6067C" w:rsidP="00D6067C">
      <w:pPr>
        <w:widowControl/>
        <w:shd w:val="clear" w:color="auto" w:fill="FFFFFF"/>
        <w:spacing w:line="340" w:lineRule="atLeast"/>
        <w:jc w:val="left"/>
        <w:textAlignment w:val="center"/>
        <w:rPr>
          <w:rFonts w:ascii="微软雅黑" w:eastAsia="微软雅黑" w:hAnsi="微软雅黑" w:cs="宋体" w:hint="eastAsia"/>
          <w:b/>
          <w:color w:val="666666"/>
          <w:kern w:val="0"/>
          <w:sz w:val="36"/>
          <w:szCs w:val="18"/>
        </w:rPr>
      </w:pPr>
      <w:r w:rsidRPr="00D6067C">
        <w:rPr>
          <w:rFonts w:ascii="微软雅黑" w:eastAsia="微软雅黑" w:hAnsi="微软雅黑" w:cs="宋体" w:hint="eastAsia"/>
          <w:b/>
          <w:color w:val="666666"/>
          <w:kern w:val="0"/>
          <w:sz w:val="36"/>
          <w:szCs w:val="18"/>
        </w:rPr>
        <w:t>作者测试方法错误，注意看下方的评论区</w:t>
      </w:r>
    </w:p>
    <w:p w:rsidR="00D6067C" w:rsidRDefault="00D6067C" w:rsidP="00D6067C">
      <w:pPr>
        <w:widowControl/>
        <w:shd w:val="clear" w:color="auto" w:fill="FFFFFF"/>
        <w:spacing w:line="340" w:lineRule="atLeast"/>
        <w:textAlignment w:val="center"/>
        <w:rPr>
          <w:rFonts w:ascii="微软雅黑" w:eastAsia="微软雅黑" w:hAnsi="微软雅黑" w:cs="宋体" w:hint="eastAsia"/>
          <w:color w:val="666666"/>
          <w:kern w:val="0"/>
          <w:sz w:val="15"/>
          <w:szCs w:val="18"/>
        </w:rPr>
      </w:pPr>
    </w:p>
    <w:p w:rsidR="00D6067C" w:rsidRDefault="00D6067C" w:rsidP="00DE1D62">
      <w:pPr>
        <w:widowControl/>
        <w:shd w:val="clear" w:color="auto" w:fill="FFFFFF"/>
        <w:spacing w:line="340" w:lineRule="atLeast"/>
        <w:jc w:val="center"/>
        <w:textAlignment w:val="center"/>
        <w:rPr>
          <w:rFonts w:ascii="微软雅黑" w:eastAsia="微软雅黑" w:hAnsi="微软雅黑" w:cs="宋体" w:hint="eastAsia"/>
          <w:color w:val="666666"/>
          <w:kern w:val="0"/>
          <w:sz w:val="15"/>
          <w:szCs w:val="18"/>
        </w:rPr>
      </w:pPr>
    </w:p>
    <w:p w:rsidR="00D6067C" w:rsidRDefault="00D6067C" w:rsidP="00DE1D62">
      <w:pPr>
        <w:widowControl/>
        <w:shd w:val="clear" w:color="auto" w:fill="FFFFFF"/>
        <w:spacing w:line="340" w:lineRule="atLeast"/>
        <w:jc w:val="center"/>
        <w:textAlignment w:val="center"/>
        <w:rPr>
          <w:rFonts w:ascii="微软雅黑" w:eastAsia="微软雅黑" w:hAnsi="微软雅黑" w:cs="宋体" w:hint="eastAsia"/>
          <w:color w:val="666666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shd w:val="clear" w:color="auto" w:fill="FFFFFF"/>
        <w:spacing w:line="340" w:lineRule="atLeast"/>
        <w:jc w:val="center"/>
        <w:textAlignment w:val="center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hyperlink r:id="rId8" w:tooltip="踩：这代码不知道在说什么，或者没什么用" w:history="1"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  <w:u w:val="single"/>
          </w:rPr>
          <w:t>踩</w:t>
        </w:r>
      </w:hyperlink>
      <w:hyperlink r:id="rId9" w:tooltip="顶：这代码很有用或者很清晰明了" w:history="1"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  <w:u w:val="single"/>
          </w:rPr>
          <w:t>顶</w:t>
        </w:r>
      </w:hyperlink>
      <w:r w:rsidRPr="005B2D96">
        <w:rPr>
          <w:rFonts w:ascii="Arial" w:eastAsia="微软雅黑" w:hAnsi="Arial" w:cs="Arial"/>
          <w:color w:val="8B0000"/>
          <w:kern w:val="0"/>
          <w:szCs w:val="24"/>
        </w:rPr>
        <w:t>1</w:t>
      </w:r>
    </w:p>
    <w:p w:rsidR="00DE1D62" w:rsidRPr="00DE1D62" w:rsidRDefault="00DE1D62" w:rsidP="00DE1D62">
      <w:pPr>
        <w:widowControl/>
        <w:shd w:val="clear" w:color="auto" w:fill="FFFFFF"/>
        <w:spacing w:line="299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</w:pPr>
      <w:r w:rsidRPr="00DE1D62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中午吃完饭无聊，做了个fastjson和jackson的简单对比。fastjson是阿里做的国有开源Java工具包，jackson是spring mvc内置的json转换工具，孰强孰弱呢？结果吓我一跳！后面三张图，分别是1000条数据、5000条和1W条！</w:t>
      </w:r>
      <w:r w:rsidRPr="00DE1D62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br/>
      </w:r>
      <w:r w:rsidRPr="00DE1D62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br/>
        <w:t>注：年轻时写着玩儿的，代码逻辑混乱，有严重bug。大家图个乐好了。</w:t>
      </w:r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r w:rsidRPr="005B2D96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标签：</w:t>
      </w:r>
      <w:r w:rsidRPr="005B2D96"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  <w:t> </w:t>
      </w:r>
      <w:hyperlink r:id="rId10" w:tooltip="Java 的 JSON 处理器 fastjson" w:history="1">
        <w:r w:rsidRPr="005B2D96">
          <w:rPr>
            <w:rFonts w:ascii="微软雅黑" w:eastAsia="微软雅黑" w:hAnsi="微软雅黑" w:cs="宋体" w:hint="eastAsia"/>
            <w:color w:val="006600"/>
            <w:kern w:val="0"/>
            <w:sz w:val="13"/>
            <w:u w:val="single"/>
          </w:rPr>
          <w:t>fastjson</w:t>
        </w:r>
      </w:hyperlink>
      <w:r w:rsidRPr="005B2D96"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  <w:t> </w:t>
      </w:r>
      <w:hyperlink r:id="rId11" w:tooltip="高性能的JSON处理 Jackson" w:history="1">
        <w:r w:rsidRPr="005B2D96">
          <w:rPr>
            <w:rFonts w:ascii="微软雅黑" w:eastAsia="微软雅黑" w:hAnsi="微软雅黑" w:cs="宋体" w:hint="eastAsia"/>
            <w:color w:val="006600"/>
            <w:kern w:val="0"/>
            <w:sz w:val="13"/>
            <w:u w:val="single"/>
          </w:rPr>
          <w:t>Jackson</w:t>
        </w:r>
      </w:hyperlink>
    </w:p>
    <w:p w:rsidR="00DE1D62" w:rsidRPr="00DE1D62" w:rsidRDefault="00DE1D62" w:rsidP="00DE1D62">
      <w:pPr>
        <w:widowControl/>
        <w:pBdr>
          <w:bottom w:val="single" w:sz="6" w:space="1" w:color="40AA63"/>
        </w:pBdr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  <w:szCs w:val="20"/>
        </w:rPr>
      </w:pPr>
      <w:r w:rsidRPr="00DE1D62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  <w:szCs w:val="20"/>
        </w:rPr>
        <w:t>代码片段</w:t>
      </w:r>
      <w:r w:rsidRPr="005B2D96">
        <w:rPr>
          <w:rFonts w:ascii="微软雅黑" w:eastAsia="微软雅黑" w:hAnsi="微软雅黑" w:cs="宋体" w:hint="eastAsia"/>
          <w:b/>
          <w:bCs/>
          <w:color w:val="FFFF66"/>
          <w:kern w:val="0"/>
          <w:sz w:val="16"/>
        </w:rPr>
        <w:t>(6)</w:t>
      </w:r>
      <w:hyperlink r:id="rId12" w:tgtFrame="_blank" w:history="1">
        <w:r w:rsidRPr="005B2D96">
          <w:rPr>
            <w:rFonts w:ascii="微软雅黑" w:eastAsia="微软雅黑" w:hAnsi="微软雅黑" w:cs="宋体" w:hint="eastAsia"/>
            <w:color w:val="0000AA"/>
            <w:kern w:val="0"/>
            <w:sz w:val="15"/>
            <w:szCs w:val="18"/>
            <w:u w:val="single"/>
          </w:rPr>
          <w:t>[全屏查看所有代码]</w:t>
        </w:r>
      </w:hyperlink>
    </w:p>
    <w:p w:rsidR="00DE1D62" w:rsidRPr="00DE1D62" w:rsidRDefault="00DE1D62" w:rsidP="00DE1D6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</w:pPr>
      <w:r w:rsidRPr="00DE1D62">
        <w:rPr>
          <w:rFonts w:ascii="微软雅黑" w:eastAsia="微软雅黑" w:hAnsi="微软雅黑" w:cs="宋体" w:hint="eastAsia"/>
          <w:color w:val="006600"/>
          <w:kern w:val="0"/>
          <w:sz w:val="16"/>
          <w:szCs w:val="20"/>
        </w:rPr>
        <w:t>1. [代码]</w:t>
      </w:r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主测试程序    </w:t>
      </w:r>
      <w:r w:rsidRPr="005B2D96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</w:rPr>
        <w:t> </w:t>
      </w:r>
      <w:bookmarkStart w:id="0" w:name="44097"/>
      <w:bookmarkEnd w:id="0"/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hyperlink r:id="rId13" w:history="1">
        <w:r w:rsidRPr="005B2D96">
          <w:rPr>
            <w:rFonts w:ascii="微软雅黑" w:eastAsia="微软雅黑" w:hAnsi="微软雅黑" w:cs="宋体" w:hint="eastAsia"/>
            <w:color w:val="0000FF"/>
            <w:kern w:val="0"/>
            <w:sz w:val="15"/>
            <w:szCs w:val="18"/>
            <w:u w:val="single"/>
          </w:rPr>
          <w:t>?</w:t>
        </w:r>
      </w:hyperlink>
    </w:p>
    <w:tbl>
      <w:tblPr>
        <w:tblW w:w="96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9129"/>
      </w:tblGrid>
      <w:tr w:rsidR="00DE1D62" w:rsidRPr="00DE1D62" w:rsidTr="00DE1D62">
        <w:trPr>
          <w:tblCellSpacing w:w="0" w:type="dxa"/>
        </w:trPr>
        <w:tc>
          <w:tcPr>
            <w:tcW w:w="0" w:type="auto"/>
            <w:vAlign w:val="center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lastRenderedPageBreak/>
              <w:t>25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lastRenderedPageBreak/>
              <w:t>69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77</w:t>
            </w:r>
          </w:p>
        </w:tc>
        <w:tc>
          <w:tcPr>
            <w:tcW w:w="9129" w:type="dxa"/>
            <w:vAlign w:val="center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lastRenderedPageBreak/>
              <w:t>public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class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JsonParseTest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public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static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void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main(String[] args) throws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JsonProcessingException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Monitoring.begin();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List&lt;Corp&gt; list = Lists.newArrayList();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for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(int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 = 0; i &lt; 1000; i++)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list.add(fullObject(Corp.class));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Monitoring.end("生成数据");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Monitoring.begin();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jackson(list);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Monitoring.end("Jackson");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Monitoring.begin();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fastjson(list);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Monitoring.end("fastjson");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public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static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void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fastjson(List&lt;Corp&gt; list)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for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(Corp corp : list)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String string = JSON.toJSONString(corp);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lastRenderedPageBreak/>
              <w:t>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public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static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void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jackson(List&lt;Corp&gt; list) throws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JsonProcessingException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for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(Corp corp : list)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String string =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ObjectMapper().writeValueAsString(corp);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/**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* 填充一个对象（一般用于测试）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*/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public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static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&lt;T&gt; T fullObject(Class&lt;T&gt; cl)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T t = null;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try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t = cl.newInstance();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Method methods[] = cl.getMethods();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for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(Method method : methods)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// 如果是set方法,进行随机数据的填充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(method.getName().indexOf("set") == 0)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Class param = method.getParameterTypes()[0];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(param.equals(String.class))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randomCodes(5));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(param.equals(Short.class))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(short)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Random().nextInt(5));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(param.equals(Float.class))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Random().nextFloat());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(param.equals(Double.class))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Random().nextDouble());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(param.equals(Integer.class))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Random().nextInt(10));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(param.equals(Long.class))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Random().nextLong());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(param.equals(Date.class))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Date());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(param.equals(Timestamp.class))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Timestamp(System.currentTimeMillis()));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 else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if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(param.equals(java.sql.Date.class))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    method.invoke(t, new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java.sql.Date(System.currentTimeMillis()));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 catch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(InstantiationException e)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lastRenderedPageBreak/>
              <w:t>            e.printStackTrace();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 catch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(IllegalAccessException e)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e.printStackTrace();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 catch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(IllegalArgumentException e)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e.printStackTrace();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 catch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(InvocationTargetException e)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    e.printStackTrace();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    return</w:t>
            </w:r>
            <w:r w:rsidRPr="00DE1D6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  <w:sz w:val="18"/>
              </w:rPr>
              <w:t>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  <w:sz w:val="18"/>
              </w:rPr>
              <w:t>}</w:t>
            </w:r>
          </w:p>
        </w:tc>
      </w:tr>
    </w:tbl>
    <w:p w:rsidR="00DE1D62" w:rsidRPr="00DE1D62" w:rsidRDefault="00DE1D62" w:rsidP="00DE1D6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</w:pPr>
      <w:r w:rsidRPr="00DE1D62">
        <w:rPr>
          <w:rFonts w:ascii="微软雅黑" w:eastAsia="微软雅黑" w:hAnsi="微软雅黑" w:cs="宋体" w:hint="eastAsia"/>
          <w:color w:val="006600"/>
          <w:kern w:val="0"/>
          <w:sz w:val="16"/>
          <w:szCs w:val="20"/>
        </w:rPr>
        <w:lastRenderedPageBreak/>
        <w:t>2. [代码]</w:t>
      </w:r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Corp类    </w:t>
      </w:r>
      <w:r w:rsidRPr="005B2D96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</w:rPr>
        <w:t> </w:t>
      </w:r>
      <w:bookmarkStart w:id="1" w:name="44100"/>
      <w:bookmarkEnd w:id="1"/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hyperlink r:id="rId14" w:history="1">
        <w:r w:rsidRPr="005B2D96">
          <w:rPr>
            <w:rFonts w:ascii="微软雅黑" w:eastAsia="微软雅黑" w:hAnsi="微软雅黑" w:cs="宋体" w:hint="eastAsia"/>
            <w:color w:val="0000FF"/>
            <w:kern w:val="0"/>
            <w:sz w:val="15"/>
            <w:szCs w:val="18"/>
            <w:u w:val="single"/>
          </w:rPr>
          <w:t>?</w:t>
        </w:r>
      </w:hyperlink>
    </w:p>
    <w:tbl>
      <w:tblPr>
        <w:tblW w:w="90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"/>
        <w:gridCol w:w="8531"/>
      </w:tblGrid>
      <w:tr w:rsidR="00DE1D62" w:rsidRPr="00DE1D62" w:rsidTr="00DE1D62">
        <w:trPr>
          <w:tblCellSpacing w:w="0" w:type="dxa"/>
        </w:trPr>
        <w:tc>
          <w:tcPr>
            <w:tcW w:w="0" w:type="auto"/>
            <w:vAlign w:val="center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lastRenderedPageBreak/>
              <w:t>32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55</w:t>
            </w:r>
          </w:p>
        </w:tc>
        <w:tc>
          <w:tcPr>
            <w:tcW w:w="8531" w:type="dxa"/>
            <w:vAlign w:val="center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lastRenderedPageBreak/>
              <w:t>public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class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Corp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Long uid;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corpGrade;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cityId;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name;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EName;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description;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zipCode;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tel;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fax;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EMail;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isEmailOpen;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EMailChecked;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Timestamp regDateOnGov;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backroll;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address;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webStoreUrl;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isNew;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credit;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activeDegrees;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hits;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isHitsRecord;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Timestamp regTimeOnZfa;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corpType;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corpMajorcategoryId;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businessRoleId;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keyword;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developState;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isAlert;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advMemState;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advStockState;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lastRenderedPageBreak/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allianceState;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Timestamp lastUpdateTime;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corpMajorcategoryId1;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keyword1;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Long certificatePic;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isUpdateCharter;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currcount;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curronsale;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curronhot;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currniccount;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currniconsale;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currniconhot;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buyProducts;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isOpenShop;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state;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mainProduct;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advBrandIds;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feature;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category;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Integer contactFlag;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String fastPassage;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//省略getter、setter方法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}</w:t>
            </w:r>
          </w:p>
        </w:tc>
      </w:tr>
    </w:tbl>
    <w:p w:rsidR="00DE1D62" w:rsidRPr="00DE1D62" w:rsidRDefault="00DE1D62" w:rsidP="00DE1D6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</w:pPr>
      <w:r w:rsidRPr="00DE1D62">
        <w:rPr>
          <w:rFonts w:ascii="微软雅黑" w:eastAsia="微软雅黑" w:hAnsi="微软雅黑" w:cs="宋体" w:hint="eastAsia"/>
          <w:color w:val="006600"/>
          <w:kern w:val="0"/>
          <w:sz w:val="16"/>
          <w:szCs w:val="20"/>
        </w:rPr>
        <w:lastRenderedPageBreak/>
        <w:t>3. [代码]</w:t>
      </w:r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小的监控管理类    </w:t>
      </w:r>
      <w:r w:rsidRPr="005B2D96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</w:rPr>
        <w:t> </w:t>
      </w:r>
      <w:bookmarkStart w:id="2" w:name="44098"/>
      <w:bookmarkEnd w:id="2"/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hyperlink r:id="rId15" w:history="1">
        <w:r w:rsidRPr="005B2D96">
          <w:rPr>
            <w:rFonts w:ascii="微软雅黑" w:eastAsia="微软雅黑" w:hAnsi="微软雅黑" w:cs="宋体" w:hint="eastAsia"/>
            <w:color w:val="0000FF"/>
            <w:kern w:val="0"/>
            <w:sz w:val="15"/>
            <w:szCs w:val="18"/>
            <w:u w:val="single"/>
          </w:rPr>
          <w:t>?</w:t>
        </w:r>
      </w:hyperlink>
    </w:p>
    <w:tbl>
      <w:tblPr>
        <w:tblW w:w="90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"/>
        <w:gridCol w:w="8531"/>
      </w:tblGrid>
      <w:tr w:rsidR="00DE1D62" w:rsidRPr="00DE1D62" w:rsidTr="00DE1D62">
        <w:trPr>
          <w:tblCellSpacing w:w="0" w:type="dxa"/>
        </w:trPr>
        <w:tc>
          <w:tcPr>
            <w:tcW w:w="0" w:type="auto"/>
            <w:vAlign w:val="center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</w:tc>
        <w:tc>
          <w:tcPr>
            <w:tcW w:w="8531" w:type="dxa"/>
            <w:vAlign w:val="center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public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class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Monitoring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private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static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ThreadLocal&lt;Long&gt; begin = new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ThreadLocal&lt;Long&gt;();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public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static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void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begin()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    begin.set(System.currentTimeMillis());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E1D62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public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static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void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end(String name) {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    double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time = (System.currentTimeMillis() - begin.get()) / 1000.0;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    System.out.println(name + "所用时间（秒）："</w:t>
            </w:r>
            <w:r w:rsidRPr="00DE1D62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5B2D96">
              <w:rPr>
                <w:rFonts w:ascii="宋体" w:eastAsia="宋体" w:hAnsi="宋体" w:cs="宋体"/>
                <w:kern w:val="0"/>
              </w:rPr>
              <w:t>+ time);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    }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B2D96">
              <w:rPr>
                <w:rFonts w:ascii="宋体" w:eastAsia="宋体" w:hAnsi="宋体" w:cs="宋体"/>
                <w:kern w:val="0"/>
              </w:rPr>
              <w:t>}</w:t>
            </w:r>
          </w:p>
        </w:tc>
      </w:tr>
    </w:tbl>
    <w:p w:rsidR="00DE1D62" w:rsidRPr="00DE1D62" w:rsidRDefault="00DE1D62" w:rsidP="00DE1D6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</w:pPr>
      <w:r w:rsidRPr="00DE1D62">
        <w:rPr>
          <w:rFonts w:ascii="微软雅黑" w:eastAsia="微软雅黑" w:hAnsi="微软雅黑" w:cs="宋体" w:hint="eastAsia"/>
          <w:color w:val="006600"/>
          <w:kern w:val="0"/>
          <w:sz w:val="16"/>
          <w:szCs w:val="20"/>
        </w:rPr>
        <w:t>4. [图片]</w:t>
      </w:r>
      <w:r w:rsidRPr="005B2D96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</w:rPr>
        <w:t> </w:t>
      </w:r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1000.png</w:t>
      </w:r>
      <w:bookmarkStart w:id="3" w:name="44101"/>
      <w:bookmarkEnd w:id="3"/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    </w:t>
      </w:r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r w:rsidRPr="005B2D96">
        <w:rPr>
          <w:rFonts w:ascii="微软雅黑" w:eastAsia="微软雅黑" w:hAnsi="微软雅黑" w:cs="宋体"/>
          <w:noProof/>
          <w:color w:val="000000"/>
          <w:kern w:val="0"/>
          <w:sz w:val="15"/>
          <w:szCs w:val="18"/>
        </w:rPr>
        <w:drawing>
          <wp:inline distT="0" distB="0" distL="0" distR="0">
            <wp:extent cx="3183255" cy="802005"/>
            <wp:effectExtent l="19050" t="0" r="0" b="0"/>
            <wp:docPr id="1" name="图片 1" descr="https://static.oschina.net/uploads/code/201311/14133357_AN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code/201311/14133357_ANm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62" w:rsidRPr="00DE1D62" w:rsidRDefault="00DE1D62" w:rsidP="00DE1D6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</w:pPr>
      <w:r w:rsidRPr="00DE1D62">
        <w:rPr>
          <w:rFonts w:ascii="微软雅黑" w:eastAsia="微软雅黑" w:hAnsi="微软雅黑" w:cs="宋体" w:hint="eastAsia"/>
          <w:color w:val="006600"/>
          <w:kern w:val="0"/>
          <w:sz w:val="16"/>
          <w:szCs w:val="20"/>
        </w:rPr>
        <w:lastRenderedPageBreak/>
        <w:t>5. [图片]</w:t>
      </w:r>
      <w:r w:rsidRPr="005B2D96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</w:rPr>
        <w:t> </w:t>
      </w:r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5000.png</w:t>
      </w:r>
      <w:bookmarkStart w:id="4" w:name="44102"/>
      <w:bookmarkEnd w:id="4"/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    </w:t>
      </w:r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r w:rsidRPr="005B2D96">
        <w:rPr>
          <w:rFonts w:ascii="微软雅黑" w:eastAsia="微软雅黑" w:hAnsi="微软雅黑" w:cs="宋体"/>
          <w:noProof/>
          <w:color w:val="000000"/>
          <w:kern w:val="0"/>
          <w:sz w:val="15"/>
          <w:szCs w:val="18"/>
        </w:rPr>
        <w:drawing>
          <wp:inline distT="0" distB="0" distL="0" distR="0">
            <wp:extent cx="2863850" cy="750570"/>
            <wp:effectExtent l="19050" t="0" r="0" b="0"/>
            <wp:docPr id="2" name="图片 2" descr="https://static.oschina.net/uploads/code/201311/14133357_zU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code/201311/14133357_zUb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62" w:rsidRPr="00DE1D62" w:rsidRDefault="00DE1D62" w:rsidP="00DE1D6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</w:pPr>
      <w:r w:rsidRPr="00DE1D62">
        <w:rPr>
          <w:rFonts w:ascii="微软雅黑" w:eastAsia="微软雅黑" w:hAnsi="微软雅黑" w:cs="宋体" w:hint="eastAsia"/>
          <w:color w:val="006600"/>
          <w:kern w:val="0"/>
          <w:sz w:val="16"/>
          <w:szCs w:val="20"/>
        </w:rPr>
        <w:t>6. [图片]</w:t>
      </w:r>
      <w:r w:rsidRPr="005B2D96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</w:rPr>
        <w:t> </w:t>
      </w:r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10000.png</w:t>
      </w:r>
      <w:bookmarkStart w:id="5" w:name="44103"/>
      <w:bookmarkEnd w:id="5"/>
      <w:r w:rsidRPr="00DE1D62">
        <w:rPr>
          <w:rFonts w:ascii="微软雅黑" w:eastAsia="微软雅黑" w:hAnsi="微软雅黑" w:cs="宋体" w:hint="eastAsia"/>
          <w:b/>
          <w:bCs/>
          <w:color w:val="006600"/>
          <w:kern w:val="0"/>
          <w:sz w:val="16"/>
          <w:szCs w:val="20"/>
        </w:rPr>
        <w:t>    </w:t>
      </w:r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r w:rsidRPr="005B2D96">
        <w:rPr>
          <w:rFonts w:ascii="微软雅黑" w:eastAsia="微软雅黑" w:hAnsi="微软雅黑" w:cs="宋体"/>
          <w:noProof/>
          <w:color w:val="000000"/>
          <w:kern w:val="0"/>
          <w:sz w:val="15"/>
          <w:szCs w:val="18"/>
        </w:rPr>
        <w:drawing>
          <wp:inline distT="0" distB="0" distL="0" distR="0">
            <wp:extent cx="2915920" cy="690245"/>
            <wp:effectExtent l="19050" t="0" r="0" b="0"/>
            <wp:docPr id="3" name="图片 3" descr="https://static.oschina.net/uploads/code/201311/14133357_9e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code/201311/14133357_9ek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hyperlink r:id="rId19" w:history="1">
        <w:r w:rsidRPr="005B2D96">
          <w:rPr>
            <w:rFonts w:ascii="微软雅黑" w:eastAsia="微软雅黑" w:hAnsi="微软雅黑" w:cs="宋体" w:hint="eastAsia"/>
            <w:color w:val="333333"/>
            <w:kern w:val="0"/>
            <w:sz w:val="15"/>
            <w:szCs w:val="18"/>
            <w:u w:val="single"/>
          </w:rPr>
          <w:t>举报</w:t>
        </w:r>
      </w:hyperlink>
    </w:p>
    <w:p w:rsidR="00DE1D62" w:rsidRPr="00DE1D62" w:rsidRDefault="00DE1D62" w:rsidP="00DE1D6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AA0000"/>
          <w:kern w:val="0"/>
          <w:sz w:val="15"/>
          <w:szCs w:val="18"/>
        </w:rPr>
      </w:pPr>
      <w:r w:rsidRPr="00DE1D62">
        <w:rPr>
          <w:rFonts w:ascii="微软雅黑" w:eastAsia="微软雅黑" w:hAnsi="微软雅黑" w:cs="宋体" w:hint="eastAsia"/>
          <w:b/>
          <w:bCs/>
          <w:color w:val="AA0000"/>
          <w:kern w:val="0"/>
          <w:sz w:val="15"/>
          <w:szCs w:val="18"/>
        </w:rPr>
        <w:t>开源中国-程序员在线工具：</w:t>
      </w:r>
      <w:hyperlink r:id="rId20" w:tgtFrame="_blank" w:history="1">
        <w:r w:rsidRPr="005B2D96">
          <w:rPr>
            <w:rFonts w:ascii="微软雅黑" w:eastAsia="微软雅黑" w:hAnsi="微软雅黑" w:cs="宋体" w:hint="eastAsia"/>
            <w:b/>
            <w:bCs/>
            <w:color w:val="3E62A6"/>
            <w:kern w:val="0"/>
            <w:sz w:val="15"/>
            <w:szCs w:val="18"/>
            <w:u w:val="single"/>
          </w:rPr>
          <w:t>Git代码托管</w:t>
        </w:r>
      </w:hyperlink>
      <w:r w:rsidRPr="005B2D96">
        <w:rPr>
          <w:rFonts w:ascii="微软雅黑" w:eastAsia="微软雅黑" w:hAnsi="微软雅黑" w:cs="宋体" w:hint="eastAsia"/>
          <w:b/>
          <w:bCs/>
          <w:color w:val="AA0000"/>
          <w:kern w:val="0"/>
          <w:sz w:val="15"/>
          <w:szCs w:val="18"/>
        </w:rPr>
        <w:t> </w:t>
      </w:r>
      <w:hyperlink r:id="rId21" w:history="1">
        <w:r w:rsidRPr="005B2D96">
          <w:rPr>
            <w:rFonts w:ascii="微软雅黑" w:eastAsia="微软雅黑" w:hAnsi="微软雅黑" w:cs="宋体" w:hint="eastAsia"/>
            <w:b/>
            <w:bCs/>
            <w:color w:val="3E62A6"/>
            <w:kern w:val="0"/>
            <w:sz w:val="15"/>
            <w:szCs w:val="18"/>
            <w:u w:val="single"/>
          </w:rPr>
          <w:t>API文档大全(120+)</w:t>
        </w:r>
      </w:hyperlink>
      <w:r w:rsidRPr="005B2D96">
        <w:rPr>
          <w:rFonts w:ascii="微软雅黑" w:eastAsia="微软雅黑" w:hAnsi="微软雅黑" w:cs="宋体" w:hint="eastAsia"/>
          <w:b/>
          <w:bCs/>
          <w:color w:val="AA0000"/>
          <w:kern w:val="0"/>
          <w:sz w:val="15"/>
          <w:szCs w:val="18"/>
        </w:rPr>
        <w:t> </w:t>
      </w:r>
      <w:hyperlink r:id="rId22" w:tgtFrame="_blank" w:history="1">
        <w:r w:rsidRPr="005B2D96">
          <w:rPr>
            <w:rFonts w:ascii="微软雅黑" w:eastAsia="微软雅黑" w:hAnsi="微软雅黑" w:cs="宋体" w:hint="eastAsia"/>
            <w:b/>
            <w:bCs/>
            <w:color w:val="3E62A6"/>
            <w:kern w:val="0"/>
            <w:sz w:val="15"/>
            <w:szCs w:val="18"/>
            <w:u w:val="single"/>
          </w:rPr>
          <w:t>JS在线编辑演示</w:t>
        </w:r>
      </w:hyperlink>
      <w:r w:rsidRPr="005B2D96">
        <w:rPr>
          <w:rFonts w:ascii="微软雅黑" w:eastAsia="微软雅黑" w:hAnsi="微软雅黑" w:cs="宋体" w:hint="eastAsia"/>
          <w:b/>
          <w:bCs/>
          <w:color w:val="AA0000"/>
          <w:kern w:val="0"/>
          <w:sz w:val="15"/>
          <w:szCs w:val="18"/>
        </w:rPr>
        <w:t> </w:t>
      </w:r>
      <w:hyperlink r:id="rId23" w:tgtFrame="_blank" w:history="1">
        <w:r w:rsidRPr="005B2D96">
          <w:rPr>
            <w:rFonts w:ascii="微软雅黑" w:eastAsia="微软雅黑" w:hAnsi="微软雅黑" w:cs="宋体" w:hint="eastAsia"/>
            <w:b/>
            <w:bCs/>
            <w:color w:val="3E62A6"/>
            <w:kern w:val="0"/>
            <w:sz w:val="15"/>
            <w:szCs w:val="18"/>
            <w:u w:val="single"/>
          </w:rPr>
          <w:t>二维码</w:t>
        </w:r>
      </w:hyperlink>
      <w:r w:rsidRPr="005B2D96">
        <w:rPr>
          <w:rFonts w:ascii="微软雅黑" w:eastAsia="微软雅黑" w:hAnsi="微软雅黑" w:cs="宋体" w:hint="eastAsia"/>
          <w:b/>
          <w:bCs/>
          <w:color w:val="AA0000"/>
          <w:kern w:val="0"/>
          <w:sz w:val="15"/>
          <w:szCs w:val="18"/>
        </w:rPr>
        <w:t> </w:t>
      </w:r>
      <w:hyperlink r:id="rId24" w:tgtFrame="_blank" w:history="1">
        <w:r w:rsidRPr="005B2D96">
          <w:rPr>
            <w:rFonts w:ascii="微软雅黑" w:eastAsia="微软雅黑" w:hAnsi="微软雅黑" w:cs="宋体" w:hint="eastAsia"/>
            <w:b/>
            <w:bCs/>
            <w:color w:val="3E62A6"/>
            <w:kern w:val="0"/>
            <w:sz w:val="15"/>
            <w:szCs w:val="18"/>
            <w:u w:val="single"/>
          </w:rPr>
          <w:t>更多»</w:t>
        </w:r>
      </w:hyperlink>
    </w:p>
    <w:p w:rsidR="00DE1D62" w:rsidRPr="00DE1D62" w:rsidRDefault="00DE1D62" w:rsidP="00DE1D62">
      <w:pPr>
        <w:widowControl/>
        <w:pBdr>
          <w:bottom w:val="single" w:sz="6" w:space="1" w:color="40AA63"/>
        </w:pBdr>
        <w:shd w:val="clear" w:color="auto" w:fill="F9F9F9"/>
        <w:jc w:val="left"/>
        <w:outlineLvl w:val="1"/>
        <w:rPr>
          <w:ins w:id="6" w:author="Unknown"/>
          <w:rFonts w:ascii="微软雅黑" w:eastAsia="微软雅黑" w:hAnsi="微软雅黑" w:cs="宋体" w:hint="eastAsia"/>
          <w:b/>
          <w:bCs/>
          <w:color w:val="000000"/>
          <w:kern w:val="0"/>
          <w:sz w:val="16"/>
          <w:szCs w:val="20"/>
        </w:rPr>
      </w:pPr>
      <w:ins w:id="7" w:author="Unknown">
        <w:r w:rsidRPr="00DE1D62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16"/>
            <w:szCs w:val="20"/>
          </w:rPr>
          <w:t>相关的代码</w:t>
        </w:r>
        <w:r w:rsidRPr="005B2D96">
          <w:rPr>
            <w:rFonts w:ascii="微软雅黑" w:eastAsia="微软雅黑" w:hAnsi="微软雅黑" w:cs="宋体" w:hint="eastAsia"/>
            <w:b/>
            <w:bCs/>
            <w:color w:val="FFFF66"/>
            <w:kern w:val="0"/>
            <w:sz w:val="16"/>
          </w:rPr>
          <w:t>(24)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8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9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12回/30635阅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"https://www.oschina.net/code/snippet_12_3495" \o "fastjson 基本使用方法"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fastjson 基本使用方法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6年前 By 红薯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10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11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39回/24057阅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"https://www.oschina.net/code/snippet_160697_34201" \o "从京东商城获取价格，如京东商城价格低于此数值时，将发送邮件到您的邮箱"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从京东商城获取价格，如京东商城价格低于此数值时，将发送邮件到您的邮箱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3年前 By 杰仪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12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13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23回/19928阅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"https://www.oschina.net/code/snippet_228315_35122" \o "FastJson--阿里巴巴公司开源的速度最快的Json和对象转换工具"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FastJson--阿里巴巴公司开源的速度最快的Json和对象转换工具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3年前 By 小码哥哥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14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15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12回/11147阅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"https://www.oschina.net/code/snippet_12_3658" \o "用 Jackson 来处理 JSON"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用 Jackson 来处理 JSON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6年前 By 红薯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16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17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5回/8424阅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"https://www.oschina.net/code/snippet_112825_5031" \o "用fastjson为Ztree生成多级树形菜单JSON数据源"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用fastjson为Ztree生成多级树形菜单JSON数据源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6年前 By 长安俞白眉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18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19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0回/4446阅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"https://www.oschina.net/code/snippet_116768_7591" \o "使用JSON将Java对象序列化及反序列化"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使用JSON将Java对象序列化及反序列化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5年前 By canghailan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20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21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12回/4351阅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"https://www.oschina.net/code/snippet_119610_26938" \o "一个快速开发Java服务器框架"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一个快速开发Java服务器框架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3年前 By SandKing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22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23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2回/4182阅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"https://www.oschina.net/code/snippet_12_3494" \o "fastjson 实现自定义序列化"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fastjson 实现自定义序列化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6年前 By 红薯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24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25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8回/2995阅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"https://www.oschina.net/code/snippet_1048683_33986" \o "采集京东的全国行政区划数据"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采集京东的全国行政区划数据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3年前 By Abcde123</w:t>
        </w:r>
      </w:ins>
    </w:p>
    <w:p w:rsidR="00DE1D62" w:rsidRPr="00DE1D62" w:rsidRDefault="00DE1D62" w:rsidP="00DE1D62">
      <w:pPr>
        <w:widowControl/>
        <w:numPr>
          <w:ilvl w:val="0"/>
          <w:numId w:val="1"/>
        </w:numPr>
        <w:pBdr>
          <w:bottom w:val="dashed" w:sz="6" w:space="3" w:color="CCCCCC"/>
        </w:pBdr>
        <w:shd w:val="clear" w:color="auto" w:fill="FFFFFF"/>
        <w:ind w:left="177" w:right="68"/>
        <w:jc w:val="left"/>
        <w:rPr>
          <w:ins w:id="26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27" w:author="Unknown">
        <w:r w:rsidRPr="005B2D96">
          <w:rPr>
            <w:rFonts w:ascii="微软雅黑" w:eastAsia="微软雅黑" w:hAnsi="微软雅黑" w:cs="宋体" w:hint="eastAsia"/>
            <w:color w:val="666666"/>
            <w:kern w:val="0"/>
            <w:sz w:val="15"/>
          </w:rPr>
          <w:t>16回/2918阅</w:t>
        </w:r>
        <w:r w:rsidRPr="005B2D96">
          <w:rPr>
            <w:rFonts w:ascii="微软雅黑" w:eastAsia="微软雅黑" w:hAnsi="微软雅黑" w:cs="宋体" w:hint="eastAsia"/>
            <w:color w:val="AA0000"/>
            <w:kern w:val="0"/>
            <w:sz w:val="13"/>
          </w:rPr>
          <w:t>[Java]</w:t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5"/>
            <w:szCs w:val="18"/>
          </w:rPr>
          <w:t> 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instrText xml:space="preserve"> HYPERLINK "https://www.oschina.net/code/snippet_1037462_39335" \o "@开源中国首席不得姐 源代码【java版本】" \t "_blank" </w:instrTex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6"/>
            <w:u w:val="single"/>
          </w:rPr>
          <w:t>@开源中国首席不得姐 源代码【java版本】</w:t>
        </w:r>
        <w:r w:rsidRPr="005B2D96">
          <w:rPr>
            <w:rFonts w:ascii="微软雅黑" w:eastAsia="微软雅黑" w:hAnsi="微软雅黑" w:cs="宋体"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 w:hint="eastAsia"/>
            <w:color w:val="666666"/>
            <w:kern w:val="0"/>
            <w:sz w:val="13"/>
          </w:rPr>
          <w:t>2年前 By 开源oschina</w:t>
        </w:r>
      </w:ins>
    </w:p>
    <w:p w:rsidR="00DE1D62" w:rsidRPr="00DE1D62" w:rsidRDefault="00DE1D62" w:rsidP="00DE1D62">
      <w:pPr>
        <w:widowControl/>
        <w:shd w:val="clear" w:color="auto" w:fill="FFFFFF"/>
        <w:jc w:val="left"/>
        <w:rPr>
          <w:ins w:id="28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  <w:ins w:id="29" w:author="Unknown">
        <w:r w:rsidRPr="00DE1D62">
          <w:rPr>
            <w:rFonts w:ascii="微软雅黑" w:eastAsia="微软雅黑" w:hAnsi="微软雅黑" w:cs="宋体"/>
            <w:color w:val="000000"/>
            <w:kern w:val="0"/>
            <w:sz w:val="15"/>
            <w:szCs w:val="18"/>
          </w:rPr>
          <w:fldChar w:fldCharType="begin"/>
        </w:r>
        <w:r w:rsidRPr="00DE1D62">
          <w:rPr>
            <w:rFonts w:ascii="微软雅黑" w:eastAsia="微软雅黑" w:hAnsi="微软雅黑" w:cs="宋体"/>
            <w:color w:val="000000"/>
            <w:kern w:val="0"/>
            <w:sz w:val="15"/>
            <w:szCs w:val="18"/>
          </w:rPr>
          <w:instrText xml:space="preserve"> HYPERLINK "http://www.oschina.net/code/list_releted_codes?id=26432" </w:instrText>
        </w:r>
        <w:r w:rsidRPr="00DE1D62">
          <w:rPr>
            <w:rFonts w:ascii="微软雅黑" w:eastAsia="微软雅黑" w:hAnsi="微软雅黑" w:cs="宋体"/>
            <w:color w:val="000000"/>
            <w:kern w:val="0"/>
            <w:sz w:val="15"/>
            <w:szCs w:val="18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color w:val="3E62A6"/>
            <w:kern w:val="0"/>
            <w:sz w:val="15"/>
            <w:szCs w:val="18"/>
            <w:u w:val="single"/>
          </w:rPr>
          <w:t>显示所有 »</w:t>
        </w:r>
        <w:r w:rsidRPr="00DE1D62">
          <w:rPr>
            <w:rFonts w:ascii="微软雅黑" w:eastAsia="微软雅黑" w:hAnsi="微软雅黑" w:cs="宋体"/>
            <w:color w:val="000000"/>
            <w:kern w:val="0"/>
            <w:sz w:val="15"/>
            <w:szCs w:val="18"/>
          </w:rPr>
          <w:fldChar w:fldCharType="end"/>
        </w:r>
      </w:ins>
    </w:p>
    <w:p w:rsidR="00DE1D62" w:rsidRPr="00DE1D62" w:rsidRDefault="00DE1D62" w:rsidP="00DE1D62">
      <w:pPr>
        <w:widowControl/>
        <w:pBdr>
          <w:bottom w:val="single" w:sz="6" w:space="1" w:color="40AA63"/>
        </w:pBdr>
        <w:shd w:val="clear" w:color="auto" w:fill="F9F9F9"/>
        <w:jc w:val="left"/>
        <w:outlineLvl w:val="1"/>
        <w:rPr>
          <w:ins w:id="30" w:author="Unknown"/>
          <w:rFonts w:ascii="微软雅黑" w:eastAsia="微软雅黑" w:hAnsi="微软雅黑" w:cs="宋体" w:hint="eastAsia"/>
          <w:b/>
          <w:bCs/>
          <w:color w:val="000000"/>
          <w:kern w:val="0"/>
          <w:sz w:val="16"/>
          <w:szCs w:val="20"/>
        </w:rPr>
      </w:pPr>
      <w:ins w:id="31" w:author="Unknown"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instrText xml:space="preserve"> HYPERLINK "http://www.oschina.net/code/snippet_1156226_26432/?p=2" \l "commentform" </w:instrText>
        </w:r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b/>
            <w:bCs/>
            <w:color w:val="40AA53"/>
            <w:kern w:val="0"/>
            <w:sz w:val="16"/>
            <w:u w:val="single"/>
          </w:rPr>
          <w:t>发表评论</w:t>
        </w:r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fldChar w:fldCharType="end"/>
        </w:r>
        <w:r w:rsidRPr="005B2D96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16"/>
          </w:rPr>
          <w:t> </w:t>
        </w:r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fldChar w:fldCharType="begin"/>
        </w:r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instrText xml:space="preserve"> HYPERLINK "http://www.oschina.net/code/snippet_1156226_26432/?p=2" </w:instrText>
        </w:r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fldChar w:fldCharType="separate"/>
        </w:r>
        <w:r w:rsidRPr="005B2D96">
          <w:rPr>
            <w:rFonts w:ascii="微软雅黑" w:eastAsia="微软雅黑" w:hAnsi="微软雅黑" w:cs="宋体" w:hint="eastAsia"/>
            <w:b/>
            <w:bCs/>
            <w:color w:val="40AA53"/>
            <w:kern w:val="0"/>
            <w:sz w:val="16"/>
            <w:u w:val="single"/>
          </w:rPr>
          <w:t>回到顶部</w:t>
        </w:r>
        <w:r w:rsidRPr="005B2D96">
          <w:rPr>
            <w:rFonts w:ascii="微软雅黑" w:eastAsia="微软雅黑" w:hAnsi="微软雅黑" w:cs="宋体"/>
            <w:b/>
            <w:bCs/>
            <w:color w:val="000000"/>
            <w:kern w:val="0"/>
            <w:sz w:val="16"/>
          </w:rPr>
          <w:fldChar w:fldCharType="end"/>
        </w:r>
        <w:bookmarkStart w:id="32" w:name="comments"/>
        <w:r w:rsidRPr="00DE1D62">
          <w:rPr>
            <w:rFonts w:ascii="微软雅黑" w:eastAsia="微软雅黑" w:hAnsi="微软雅黑" w:cs="宋体" w:hint="eastAsia"/>
            <w:b/>
            <w:bCs/>
            <w:color w:val="FFFFFF"/>
            <w:kern w:val="0"/>
            <w:sz w:val="16"/>
            <w:szCs w:val="20"/>
            <w:shd w:val="clear" w:color="auto" w:fill="40AA63"/>
          </w:rPr>
          <w:t>网友评论</w:t>
        </w:r>
        <w:r w:rsidRPr="005B2D96">
          <w:rPr>
            <w:rFonts w:ascii="微软雅黑" w:eastAsia="微软雅黑" w:hAnsi="微软雅黑" w:cs="宋体" w:hint="eastAsia"/>
            <w:b/>
            <w:bCs/>
            <w:color w:val="FFFF66"/>
            <w:kern w:val="0"/>
            <w:sz w:val="16"/>
          </w:rPr>
          <w:t>(47)</w:t>
        </w:r>
        <w:bookmarkEnd w:id="32"/>
      </w:ins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33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34" w:name="rpl_6739393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4" name="图片 4" descr="https://static.oschina.net/uploads/user/586/1173879_50.jpg?t=1372392717000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atic.oschina.net/uploads/user/586/1173879_50.jpg?t=1372392717000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21楼：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Alex_Lee_85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2014-12-09 13:38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27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把ObjectMapper放到外面以后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1000：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生成数据所用时间（秒）：0.273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Jackson所用时间（秒）：0.207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fastjson所用时间（秒）：0.541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5000：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生成数据所用时间（秒）：0.732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Jackson所用时间（秒）：0.306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fastjson所用时间（秒）：0.69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10000：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生成数据所用时间（秒）：1.24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Jackson所用时间（秒）：0.327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lastRenderedPageBreak/>
              <w:t>fastjson所用时间（秒）：0.872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100000：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生成数据所用时间（秒）：8.696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Jackson所用时间（秒）：0.927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fastjson所用时间（秒）：3.654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呵呵 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5B2D96">
              <w:rPr>
                <w:rFonts w:ascii="微软雅黑" w:eastAsia="微软雅黑" w:hAnsi="微软雅黑" w:cs="宋体" w:hint="eastAsia"/>
                <w:b/>
                <w:bCs/>
                <w:color w:val="E53333"/>
                <w:kern w:val="0"/>
                <w:sz w:val="18"/>
              </w:rPr>
              <w:t>Fast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Json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35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36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37" w:name="rpl_6758384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5" name="图片 5" descr="https://static.oschina.net/uploads/user/519/1039752_50.jpg?t=1370651413000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atic.oschina.net/uploads/user/519/1039752_50.jpg?t=1370651413000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22楼：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dcx013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2014-12-10 16:01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30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5B2D96">
              <w:rPr>
                <w:rFonts w:ascii="微软雅黑" w:eastAsia="微软雅黑" w:hAnsi="微软雅黑" w:cs="宋体"/>
                <w:noProof/>
                <w:color w:val="0000AA"/>
                <w:kern w:val="0"/>
                <w:sz w:val="18"/>
                <w:szCs w:val="21"/>
              </w:rPr>
              <w:drawing>
                <wp:inline distT="0" distB="0" distL="0" distR="0">
                  <wp:extent cx="224155" cy="224155"/>
                  <wp:effectExtent l="19050" t="0" r="4445" b="0"/>
                  <wp:docPr id="6" name="图片 6" descr="http://www.oschina.net/js/ke/plugins/emoticons/images/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oschina.net/js/ke/plugins/emoticons/images/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38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39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40" w:name="rpl_6770642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7" name="图片 7" descr="https://static.oschina.net/uploads/user/21/43456_50.jpg?t=1383494667000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atic.oschina.net/uploads/user/21/43456_50.jpg?t=1383494667000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23楼：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愚者00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2014-12-11 09:02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34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将ObjectMapper 采用对象池的模式。这样安全又高效，我测试1000000 数据。Jackson&gt;FastJson&gt;Gson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还有就是如果都加上时间格式化的话。性能都会下降许多。Jackson 与 FastJson 都是用的SimpleDateFormat 每次new一个效率很低。Jackson里我使用的克隆+applyPattern 这样能稍微提高一些.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41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42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43" w:name="rpl_6772070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8" name="图片 8" descr="https://static.oschina.net/uploads/user/21/43456_50.jpg?t=1383494667000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atic.oschina.net/uploads/user/21/43456_50.jpg?t=1383494667000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24楼：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愚者00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2014-12-11 11:01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35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http://my.oschina.net/zuiwoxing/blog/354860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44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45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46" w:name="rpl_6777721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9" name="图片 9" descr="https://static.oschina.net/uploads/user/1129/2259577_50.jpg?t=1457531076000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tatic.oschina.net/uploads/user/1129/2259577_50.jpg?t=1457531076000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25楼：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Megatron仲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2014-12-11 18:52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38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乱来，你把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6"/>
                <w:szCs w:val="19"/>
                <w:shd w:val="clear" w:color="auto" w:fill="FFFFFF"/>
              </w:rPr>
              <w:t>Jackson单例化试试？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6"/>
                <w:szCs w:val="19"/>
                <w:shd w:val="clear" w:color="auto" w:fill="FFFFFF"/>
              </w:rPr>
              <w:br/>
              <w:t>绝对比Fastjson快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47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48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49" w:name="rpl_6777723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0" name="图片 10" descr="https://static.oschina.net/uploads/user/1129/2259577_50.jpg?t=1457531076000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tatic.oschina.net/uploads/user/1129/2259577_50.jpg?t=1457531076000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26楼：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Megatron仲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2014-12-11 18:52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39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乱来，你把</w:t>
            </w:r>
            <w:r w:rsidRPr="005B2D96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6"/>
                <w:szCs w:val="19"/>
                <w:shd w:val="clear" w:color="auto" w:fill="FFFFFF"/>
              </w:rPr>
              <w:t>Jackson单例化试试？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6"/>
                <w:szCs w:val="19"/>
                <w:shd w:val="clear" w:color="auto" w:fill="FFFFFF"/>
              </w:rPr>
              <w:br/>
              <w:t>绝对比Fastjson快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50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51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745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52" w:name="rpl_7608716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526415" cy="526415"/>
                  <wp:effectExtent l="19050" t="0" r="6985" b="0"/>
                  <wp:docPr id="11" name="图片 11" descr="http://www.oschina.net/img/portrait.gif?t=145196193500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oschina.net/img/portrait.gif?t=145196193500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27楼：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小石头不硬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2015-01-28 21:02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42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其实都没有gson快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53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54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55" w:name="rpl_8931610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2" name="图片 12" descr="https://static.oschina.net/uploads/user/118/236025_50.jpg?t=1413855540000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tatic.oschina.net/uploads/user/118/236025_50.jpg?t=1413855540000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28楼：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光头卫士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2015-04-15 10:23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45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赶紧删了吧。用例都没写好，你这明显拉偏架的节奏啊！误导别人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56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57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58" w:name="rpl_9915046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3" name="图片 13" descr="https://static.oschina.net/uploads/user/622/1244775_50.jpg?t=1418870843000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atic.oschina.net/uploads/user/622/1244775_50.jpg?t=1418870843000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29楼：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龙鸣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2015-06-11 08:16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48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楼主要粉转黑了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59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60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61" w:name="rpl_10598722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4" name="图片 14" descr="https://static.oschina.net/uploads/user/890/1780356_50.png?t=1460339907000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tatic.oschina.net/uploads/user/890/1780356_50.png?t=1460339907000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30楼：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陌路千里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2015-07-20 21:49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51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Jackson每次都new个对象，当然慢，定义static的ObjectMapper作为入参，你就能发现Jackson更快了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62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63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64" w:name="rpl_10608666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5" name="图片 15" descr="https://static.oschina.net/uploads/user/409/819147_50.png?t=1392433562000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atic.oschina.net/uploads/user/409/819147_50.png?t=1392433562000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31楼：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Elijah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2015-07-21 11:37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54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这样 采用单个测试 fastjson 的确快多了。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JSON.toJSONString(corp);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mapper.writeValueAsString(corp);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但是 采用批量的方式 则 jackson 快（这有个前提示数量要大，上万左右才会快）。 大家可以测试一下 。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JSONArray.toJSONString(list);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  <w:t>mapper.writeValueAsString(list);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65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66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67" w:name="rpl_12701670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6" name="图片 16" descr="https://static.oschina.net/uploads/user/722/1444127_50.jpg?t=1394960774000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tatic.oschina.net/uploads/user/722/1444127_50.jpg?t=1394960774000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32楼：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马天宇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2015-11-19 14:34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57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很明显代码有问题，严重不公平，请重新测一下吧，不要误导了开发者。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3"/>
                <w:szCs w:val="16"/>
                <w:shd w:val="clear" w:color="auto" w:fill="FFFFFF"/>
              </w:rPr>
              <w:t>楼上说的很对：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你给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jackson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每次循环都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new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一个对象！而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fastjson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用的是一个对象！你没有考虑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new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对象的时间吧？？你把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 xml:space="preserve">new 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放在循环外面试试！看是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jackson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快还是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fastjson</w:t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快！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Verdana" w:eastAsia="微软雅黑" w:hAnsi="Verdana" w:cs="宋体"/>
                <w:color w:val="333333"/>
                <w:kern w:val="0"/>
                <w:sz w:val="13"/>
                <w:szCs w:val="16"/>
                <w:shd w:val="clear" w:color="auto" w:fill="FFFFFF"/>
              </w:rPr>
              <w:t>你这样不好滴！误导广大的工程师朋友啊！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68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69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70" w:name="rpl_14979964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7" name="图片 17" descr="https://static.oschina.net/uploads/user/48/97328_50.jpg?t=1371532324000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atic.oschina.net/uploads/user/48/97328_50.jpg?t=1371532324000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33楼：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晋哥哥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2016-03-30 10:52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60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每个库都有他适应的场景，不能几个用例就一锤定音，关键还是看社区是否活跃，BUG有多少，是否成熟完备，所以，个人选择jackson。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71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72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745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73" w:name="rpl_15153304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526415" cy="526415"/>
                  <wp:effectExtent l="19050" t="0" r="6985" b="0"/>
                  <wp:docPr id="18" name="图片 18" descr="http://www.oschina.net/img/portrait.gif?t=1451961935000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oschina.net/img/portrait.gif?t=1451961935000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34楼：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叱咤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2016-04-09 11:37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62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FFFFFF"/>
                <w:kern w:val="0"/>
                <w:sz w:val="16"/>
                <w:szCs w:val="19"/>
                <w:shd w:val="clear" w:color="auto" w:fill="E53333"/>
              </w:rPr>
              <w:t>ObjectMapper 怎么可能每次都创建一个！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74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75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76" w:name="rpl_15325694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19" name="图片 19" descr="https://static.oschina.net/uploads/user/103/206809_50.jpg?t=1435503711000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atic.oschina.net/uploads/user/103/206809_50.jpg?t=1435503711000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35楼：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陆埜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2016-04-19 11:03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65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逗逼。。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77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78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79" w:name="rpl_15583919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lastRenderedPageBreak/>
              <w:drawing>
                <wp:inline distT="0" distB="0" distL="0" distR="0">
                  <wp:extent cx="474345" cy="474345"/>
                  <wp:effectExtent l="19050" t="0" r="1905" b="0"/>
                  <wp:docPr id="20" name="图片 20" descr="https://static.oschina.net/uploads/user/125/251453_50.jpg?t=1390529778000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tatic.oschina.net/uploads/user/125/251453_50.jpg?t=1390529778000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36楼：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S.Lance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2016-05-04 09:42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68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要不然为啥Spring框架里原生支持Jackson呢？要知道Spring的创始人是很严谨的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80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81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745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82" w:name="rpl_16709085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526415" cy="526415"/>
                  <wp:effectExtent l="19050" t="0" r="6985" b="0"/>
                  <wp:docPr id="21" name="图片 21" descr="http://www.oschina.net/img/portrait.gif?t=1451961935000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oschina.net/img/portrait.gif?t=1451961935000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37楼：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anyx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2016-07-08 12:26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70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5"/>
                <w:szCs w:val="18"/>
              </w:rPr>
              <w:t>@</w:t>
            </w:r>
            <w:hyperlink r:id="rId71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8"/>
                  <w:u w:val="single"/>
                </w:rPr>
                <w:t>李在中</w:t>
              </w:r>
            </w:hyperlink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5"/>
                <w:szCs w:val="18"/>
              </w:rPr>
              <w:t>这么多年这个帖子还存在，不知道有多少人拿这个帖子里jackson不如fastjson来说事，典型的不严谨，误导。</w:t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br/>
            </w: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5"/>
                <w:szCs w:val="18"/>
              </w:rPr>
              <w:t>真是丢人。。。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83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84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85" w:name="rpl_16750268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22" name="图片 22" descr="https://static.oschina.net/uploads/user/1313/2626178_50.jpeg?t=1475846885000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tatic.oschina.net/uploads/user/1313/2626178_50.jpeg?t=1475846885000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38楼：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554330833a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2016-07-10 21:38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74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shd w:val="clear" w:color="auto" w:fill="FFFFEE"/>
              <w:jc w:val="left"/>
              <w:outlineLvl w:val="3"/>
              <w:rPr>
                <w:rFonts w:ascii="微软雅黑" w:eastAsia="微软雅黑" w:hAnsi="微软雅黑" w:cs="宋体" w:hint="eastAsia"/>
                <w:color w:val="1E50A2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1E50A2"/>
                <w:kern w:val="0"/>
                <w:sz w:val="15"/>
                <w:szCs w:val="18"/>
              </w:rPr>
              <w:t>引用来自“anyx”的评论</w:t>
            </w:r>
          </w:p>
          <w:p w:rsidR="00DE1D62" w:rsidRPr="00DE1D62" w:rsidRDefault="00DE1D62" w:rsidP="00DE1D62">
            <w:pPr>
              <w:widowControl/>
              <w:shd w:val="clear" w:color="auto" w:fill="FFFFEE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8"/>
              </w:rPr>
              <w:t>@</w:t>
            </w:r>
            <w:hyperlink r:id="rId75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李在中</w:t>
              </w:r>
            </w:hyperlink>
            <w:r w:rsidRPr="00DE1D62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8"/>
              </w:rPr>
              <w:br/>
              <w:t>这么多年这个帖子还存在，不知道有多少人拿这个帖子里jackson不如fastjson来说事，典型的不严谨，误导。</w:t>
            </w:r>
            <w:r w:rsidRPr="00DE1D62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8"/>
              </w:rPr>
              <w:br/>
              <w:t>真是丢人。。。</w:t>
            </w:r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和gson比较怎么样？gson如何？有人用吗还是这个已经没人用了没落了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ind w:left="68"/>
        <w:jc w:val="left"/>
        <w:rPr>
          <w:ins w:id="86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FFFFF"/>
        <w:spacing w:before="136"/>
        <w:ind w:left="68"/>
        <w:jc w:val="left"/>
        <w:rPr>
          <w:ins w:id="87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754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88" w:name="rpl_16829716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474345" cy="474345"/>
                  <wp:effectExtent l="19050" t="0" r="1905" b="0"/>
                  <wp:docPr id="23" name="图片 23" descr="https://static.oschina.net/uploads/user/1220/2440470_50.jpg?t=1440125172000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tatic.oschina.net/uploads/user/1220/2440470_50.jpg?t=1440125172000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39楼：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渣渣男大白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2016-07-15 11:58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78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5"/>
                <w:szCs w:val="18"/>
              </w:rPr>
              <w:t>我曹，这个测试得坑 多少人啊</w:t>
            </w:r>
          </w:p>
        </w:tc>
      </w:tr>
    </w:tbl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ind w:left="68"/>
        <w:jc w:val="left"/>
        <w:rPr>
          <w:ins w:id="89" w:author="Unknown"/>
          <w:rFonts w:ascii="微软雅黑" w:eastAsia="微软雅黑" w:hAnsi="微软雅黑" w:cs="宋体"/>
          <w:vanish/>
          <w:color w:val="000000"/>
          <w:kern w:val="0"/>
          <w:sz w:val="15"/>
          <w:szCs w:val="18"/>
        </w:rPr>
      </w:pPr>
    </w:p>
    <w:p w:rsidR="00DE1D62" w:rsidRPr="00DE1D62" w:rsidRDefault="00DE1D62" w:rsidP="00DE1D62">
      <w:pPr>
        <w:widowControl/>
        <w:numPr>
          <w:ilvl w:val="0"/>
          <w:numId w:val="2"/>
        </w:numPr>
        <w:shd w:val="clear" w:color="auto" w:fill="F6F6F6"/>
        <w:spacing w:before="136"/>
        <w:ind w:left="68"/>
        <w:jc w:val="left"/>
        <w:rPr>
          <w:ins w:id="90" w:author="Unknown"/>
          <w:rFonts w:ascii="微软雅黑" w:eastAsia="微软雅黑" w:hAnsi="微软雅黑" w:cs="宋体" w:hint="eastAsia"/>
          <w:color w:val="000000"/>
          <w:kern w:val="0"/>
          <w:sz w:val="15"/>
          <w:szCs w:val="18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7451"/>
      </w:tblGrid>
      <w:tr w:rsidR="00DE1D62" w:rsidRPr="00DE1D62" w:rsidTr="00DE1D62">
        <w:trPr>
          <w:tblCellSpacing w:w="15" w:type="dxa"/>
        </w:trPr>
        <w:tc>
          <w:tcPr>
            <w:tcW w:w="611" w:type="dxa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bookmarkStart w:id="91" w:name="rpl_16931464"/>
            <w:r w:rsidRPr="005B2D96">
              <w:rPr>
                <w:rFonts w:ascii="微软雅黑" w:eastAsia="微软雅黑" w:hAnsi="微软雅黑" w:cs="宋体"/>
                <w:noProof/>
                <w:color w:val="3E62A6"/>
                <w:kern w:val="0"/>
                <w:szCs w:val="24"/>
              </w:rPr>
              <w:drawing>
                <wp:inline distT="0" distB="0" distL="0" distR="0">
                  <wp:extent cx="526415" cy="526415"/>
                  <wp:effectExtent l="19050" t="0" r="6985" b="0"/>
                  <wp:docPr id="24" name="图片 24" descr="http://www.oschina.net/img/portrait.gif?t=1451961935000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oschina.net/img/portrait.gif?t=1451961935000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</w:p>
        </w:tc>
        <w:tc>
          <w:tcPr>
            <w:tcW w:w="0" w:type="auto"/>
            <w:hideMark/>
          </w:tcPr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888888"/>
                <w:kern w:val="0"/>
                <w:sz w:val="15"/>
                <w:szCs w:val="18"/>
              </w:rPr>
            </w:pP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40楼：</w:t>
            </w:r>
            <w:r w:rsidRPr="00DE1D62">
              <w:rPr>
                <w:rFonts w:ascii="微软雅黑" w:eastAsia="微软雅黑" w:hAnsi="微软雅黑" w:cs="宋体" w:hint="eastAsia"/>
                <w:b/>
                <w:bCs/>
                <w:color w:val="888888"/>
                <w:kern w:val="0"/>
                <w:sz w:val="15"/>
                <w:szCs w:val="18"/>
              </w:rPr>
              <w:t>hshe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r w:rsidRPr="00DE1D62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发表于 2016-07-21 09:17</w:t>
            </w:r>
            <w:r w:rsidRPr="005B2D96">
              <w:rPr>
                <w:rFonts w:ascii="微软雅黑" w:eastAsia="微软雅黑" w:hAnsi="微软雅黑" w:cs="宋体" w:hint="eastAsia"/>
                <w:color w:val="888888"/>
                <w:kern w:val="0"/>
                <w:sz w:val="15"/>
                <w:szCs w:val="18"/>
              </w:rPr>
              <w:t> </w:t>
            </w:r>
            <w:hyperlink r:id="rId80" w:history="1">
              <w:r w:rsidRPr="005B2D96">
                <w:rPr>
                  <w:rFonts w:ascii="微软雅黑" w:eastAsia="微软雅黑" w:hAnsi="微软雅黑" w:cs="宋体" w:hint="eastAsia"/>
                  <w:color w:val="3E62A6"/>
                  <w:kern w:val="0"/>
                  <w:sz w:val="15"/>
                  <w:szCs w:val="18"/>
                  <w:u w:val="single"/>
                </w:rPr>
                <w:t>回复此评论</w:t>
              </w:r>
            </w:hyperlink>
          </w:p>
          <w:p w:rsidR="00DE1D62" w:rsidRPr="00DE1D62" w:rsidRDefault="00DE1D62" w:rsidP="00DE1D62">
            <w:pPr>
              <w:widowControl/>
              <w:jc w:val="left"/>
              <w:rPr>
                <w:rFonts w:ascii="微软雅黑" w:eastAsia="微软雅黑" w:hAnsi="微软雅黑" w:cs="宋体"/>
                <w:color w:val="0000AA"/>
                <w:kern w:val="0"/>
                <w:sz w:val="18"/>
                <w:szCs w:val="21"/>
              </w:rPr>
            </w:pPr>
            <w:r w:rsidRPr="00DE1D62">
              <w:rPr>
                <w:rFonts w:ascii="微软雅黑" w:eastAsia="微软雅黑" w:hAnsi="微软雅黑" w:cs="宋体" w:hint="eastAsia"/>
                <w:color w:val="0000AA"/>
                <w:kern w:val="0"/>
                <w:sz w:val="18"/>
                <w:szCs w:val="21"/>
              </w:rPr>
              <w:t>误导呀。哈哈</w:t>
            </w:r>
          </w:p>
        </w:tc>
      </w:tr>
    </w:tbl>
    <w:p w:rsidR="00B23D73" w:rsidRPr="005B2D96" w:rsidRDefault="00B23D73">
      <w:pPr>
        <w:rPr>
          <w:sz w:val="18"/>
        </w:rPr>
      </w:pPr>
    </w:p>
    <w:sectPr w:rsidR="00B23D73" w:rsidRPr="005B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D73" w:rsidRDefault="00B23D73" w:rsidP="00DE1D62">
      <w:r>
        <w:separator/>
      </w:r>
    </w:p>
  </w:endnote>
  <w:endnote w:type="continuationSeparator" w:id="1">
    <w:p w:rsidR="00B23D73" w:rsidRDefault="00B23D73" w:rsidP="00DE1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D73" w:rsidRDefault="00B23D73" w:rsidP="00DE1D62">
      <w:r>
        <w:separator/>
      </w:r>
    </w:p>
  </w:footnote>
  <w:footnote w:type="continuationSeparator" w:id="1">
    <w:p w:rsidR="00B23D73" w:rsidRDefault="00B23D73" w:rsidP="00DE1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75BE2"/>
    <w:multiLevelType w:val="multilevel"/>
    <w:tmpl w:val="8E2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F1026"/>
    <w:multiLevelType w:val="multilevel"/>
    <w:tmpl w:val="5CD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D62"/>
    <w:rsid w:val="005B2D96"/>
    <w:rsid w:val="00B23D73"/>
    <w:rsid w:val="00D6067C"/>
    <w:rsid w:val="00DE1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1D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1D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1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E1D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D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D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1D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1D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E1D6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E1D6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E1D62"/>
    <w:rPr>
      <w:color w:val="800080"/>
      <w:u w:val="single"/>
    </w:rPr>
  </w:style>
  <w:style w:type="character" w:customStyle="1" w:styleId="apple-converted-space">
    <w:name w:val="apple-converted-space"/>
    <w:basedOn w:val="a0"/>
    <w:rsid w:val="00DE1D62"/>
  </w:style>
  <w:style w:type="character" w:customStyle="1" w:styleId="softcollectcount">
    <w:name w:val="soft_collect_count"/>
    <w:basedOn w:val="a0"/>
    <w:rsid w:val="00DE1D62"/>
  </w:style>
  <w:style w:type="character" w:customStyle="1" w:styleId="vote-count-post">
    <w:name w:val="vote-count-post"/>
    <w:basedOn w:val="a0"/>
    <w:rsid w:val="00DE1D62"/>
  </w:style>
  <w:style w:type="character" w:styleId="a7">
    <w:name w:val="Strong"/>
    <w:basedOn w:val="a0"/>
    <w:uiPriority w:val="22"/>
    <w:qFormat/>
    <w:rsid w:val="00DE1D62"/>
    <w:rPr>
      <w:b/>
      <w:bCs/>
    </w:rPr>
  </w:style>
  <w:style w:type="character" w:styleId="a8">
    <w:name w:val="Emphasis"/>
    <w:basedOn w:val="a0"/>
    <w:uiPriority w:val="20"/>
    <w:qFormat/>
    <w:rsid w:val="00DE1D62"/>
    <w:rPr>
      <w:i/>
      <w:iCs/>
    </w:rPr>
  </w:style>
  <w:style w:type="character" w:styleId="HTML">
    <w:name w:val="HTML Code"/>
    <w:basedOn w:val="a0"/>
    <w:uiPriority w:val="99"/>
    <w:semiHidden/>
    <w:unhideWhenUsed/>
    <w:rsid w:val="00DE1D6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E1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at">
    <w:name w:val="stat"/>
    <w:basedOn w:val="a0"/>
    <w:rsid w:val="00DE1D62"/>
  </w:style>
  <w:style w:type="character" w:customStyle="1" w:styleId="lang1">
    <w:name w:val="lang1"/>
    <w:basedOn w:val="a0"/>
    <w:rsid w:val="00DE1D62"/>
  </w:style>
  <w:style w:type="character" w:customStyle="1" w:styleId="title">
    <w:name w:val="title"/>
    <w:basedOn w:val="a0"/>
    <w:rsid w:val="00DE1D62"/>
  </w:style>
  <w:style w:type="character" w:customStyle="1" w:styleId="date">
    <w:name w:val="date"/>
    <w:basedOn w:val="a0"/>
    <w:rsid w:val="00DE1D62"/>
  </w:style>
  <w:style w:type="character" w:customStyle="1" w:styleId="right">
    <w:name w:val="right"/>
    <w:basedOn w:val="a0"/>
    <w:rsid w:val="00DE1D62"/>
  </w:style>
  <w:style w:type="character" w:customStyle="1" w:styleId="opts">
    <w:name w:val="opts"/>
    <w:basedOn w:val="a0"/>
    <w:rsid w:val="00DE1D62"/>
  </w:style>
  <w:style w:type="paragraph" w:styleId="aa">
    <w:name w:val="Balloon Text"/>
    <w:basedOn w:val="a"/>
    <w:link w:val="Char1"/>
    <w:uiPriority w:val="99"/>
    <w:semiHidden/>
    <w:unhideWhenUsed/>
    <w:rsid w:val="00DE1D6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E1D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3E3E3"/>
            <w:right w:val="none" w:sz="0" w:space="0" w:color="auto"/>
          </w:divBdr>
          <w:divsChild>
            <w:div w:id="997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697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185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59424634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71">
              <w:marLeft w:val="68"/>
              <w:marRight w:val="68"/>
              <w:marTop w:val="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070">
                  <w:marLeft w:val="272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3" w:color="CCCCCC"/>
                    <w:bottom w:val="single" w:sz="6" w:space="0" w:color="CCCCCC"/>
                    <w:right w:val="single" w:sz="6" w:space="3" w:color="CCCCCC"/>
                  </w:divBdr>
                </w:div>
              </w:divsChild>
            </w:div>
          </w:divsChild>
        </w:div>
        <w:div w:id="180584779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045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1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0726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712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7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0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4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7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8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3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8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7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7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7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6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3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4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8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9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3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8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7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9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2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7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7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7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52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27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8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2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86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6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61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6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95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14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7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9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1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3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0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5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0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6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9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1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8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4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0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7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1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4790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5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35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2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6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3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1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6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5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1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2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7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3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2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2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0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6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4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6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3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8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4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0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8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7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1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1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95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36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33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1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65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9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9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795512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8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94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4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6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1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1554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9176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07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546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8403">
              <w:marLeft w:val="41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8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7863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423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565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9275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1004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219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66055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9093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8654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681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015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110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2956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582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003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5229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5708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779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1684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2" w:color="999999"/>
                            <w:left w:val="single" w:sz="6" w:space="2" w:color="999999"/>
                            <w:bottom w:val="single" w:sz="6" w:space="2" w:color="999999"/>
                            <w:right w:val="single" w:sz="6" w:space="2" w:color="999999"/>
                          </w:divBdr>
                        </w:div>
                      </w:divsChild>
                    </w:div>
                    <w:div w:id="20936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458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530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schina.net/code/snippet_1156226_26432/?p=2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4.jpeg"/><Relationship Id="rId39" Type="http://schemas.openxmlformats.org/officeDocument/2006/relationships/hyperlink" Target="javascript:ReplyInline(2259577,6777723)" TargetMode="External"/><Relationship Id="rId21" Type="http://schemas.openxmlformats.org/officeDocument/2006/relationships/hyperlink" Target="http://tool.oschina.net/apidocs" TargetMode="External"/><Relationship Id="rId34" Type="http://schemas.openxmlformats.org/officeDocument/2006/relationships/hyperlink" Target="javascript:ReplyInline(43456,6770642)" TargetMode="External"/><Relationship Id="rId42" Type="http://schemas.openxmlformats.org/officeDocument/2006/relationships/hyperlink" Target="javascript:ReplyInline(928760,7608716)" TargetMode="External"/><Relationship Id="rId47" Type="http://schemas.openxmlformats.org/officeDocument/2006/relationships/image" Target="media/image11.jpeg"/><Relationship Id="rId50" Type="http://schemas.openxmlformats.org/officeDocument/2006/relationships/image" Target="media/image12.png"/><Relationship Id="rId55" Type="http://schemas.openxmlformats.org/officeDocument/2006/relationships/hyperlink" Target="https://my.oschina.net/u/1444127" TargetMode="External"/><Relationship Id="rId63" Type="http://schemas.openxmlformats.org/officeDocument/2006/relationships/hyperlink" Target="https://my.oschina.net/u/206809" TargetMode="External"/><Relationship Id="rId68" Type="http://schemas.openxmlformats.org/officeDocument/2006/relationships/hyperlink" Target="javascript:ReplyInline(251453,15583919)" TargetMode="External"/><Relationship Id="rId76" Type="http://schemas.openxmlformats.org/officeDocument/2006/relationships/hyperlink" Target="https://my.oschina.net/zhazhanan" TargetMode="External"/><Relationship Id="rId7" Type="http://schemas.openxmlformats.org/officeDocument/2006/relationships/hyperlink" Target="https://www.oschina.net/code/snippet_1156226_26432" TargetMode="External"/><Relationship Id="rId71" Type="http://schemas.openxmlformats.org/officeDocument/2006/relationships/hyperlink" Target="http://my.oschina.net/lizaizho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5.jpeg"/><Relationship Id="rId11" Type="http://schemas.openxmlformats.org/officeDocument/2006/relationships/hyperlink" Target="https://www.oschina.net/code/tag/jackson" TargetMode="External"/><Relationship Id="rId24" Type="http://schemas.openxmlformats.org/officeDocument/2006/relationships/hyperlink" Target="http://tool.oschina.net/" TargetMode="External"/><Relationship Id="rId32" Type="http://schemas.openxmlformats.org/officeDocument/2006/relationships/hyperlink" Target="https://my.oschina.net/zuiwoxing" TargetMode="External"/><Relationship Id="rId37" Type="http://schemas.openxmlformats.org/officeDocument/2006/relationships/image" Target="media/image8.jpeg"/><Relationship Id="rId40" Type="http://schemas.openxmlformats.org/officeDocument/2006/relationships/hyperlink" Target="https://my.oschina.net/u/928760" TargetMode="External"/><Relationship Id="rId45" Type="http://schemas.openxmlformats.org/officeDocument/2006/relationships/hyperlink" Target="javascript:ReplyInline(236025,8931610)" TargetMode="External"/><Relationship Id="rId53" Type="http://schemas.openxmlformats.org/officeDocument/2006/relationships/image" Target="media/image13.png"/><Relationship Id="rId58" Type="http://schemas.openxmlformats.org/officeDocument/2006/relationships/hyperlink" Target="https://my.oschina.net/jingege" TargetMode="External"/><Relationship Id="rId66" Type="http://schemas.openxmlformats.org/officeDocument/2006/relationships/hyperlink" Target="https://my.oschina.net/u/251453" TargetMode="External"/><Relationship Id="rId74" Type="http://schemas.openxmlformats.org/officeDocument/2006/relationships/hyperlink" Target="javascript:ReplyInline(2626178,16750268)" TargetMode="External"/><Relationship Id="rId79" Type="http://schemas.openxmlformats.org/officeDocument/2006/relationships/hyperlink" Target="https://my.oschina.net/u/2345451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my.oschina.net/u/2309041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www.oschina.net/code/tag/fastjson" TargetMode="External"/><Relationship Id="rId19" Type="http://schemas.openxmlformats.org/officeDocument/2006/relationships/hyperlink" Target="javascript:report('https://www.oschina.net/code/snippet_1156226_26432',26432,5)" TargetMode="External"/><Relationship Id="rId31" Type="http://schemas.openxmlformats.org/officeDocument/2006/relationships/image" Target="media/image6.gif"/><Relationship Id="rId44" Type="http://schemas.openxmlformats.org/officeDocument/2006/relationships/image" Target="media/image10.jpeg"/><Relationship Id="rId52" Type="http://schemas.openxmlformats.org/officeDocument/2006/relationships/hyperlink" Target="https://my.oschina.net/u/819147" TargetMode="External"/><Relationship Id="rId60" Type="http://schemas.openxmlformats.org/officeDocument/2006/relationships/hyperlink" Target="javascript:ReplyInline(97328,14979964)" TargetMode="External"/><Relationship Id="rId65" Type="http://schemas.openxmlformats.org/officeDocument/2006/relationships/hyperlink" Target="javascript:ReplyInline(206809,15325694)" TargetMode="External"/><Relationship Id="rId73" Type="http://schemas.openxmlformats.org/officeDocument/2006/relationships/image" Target="media/image18.jpeg"/><Relationship Id="rId78" Type="http://schemas.openxmlformats.org/officeDocument/2006/relationships/hyperlink" Target="javascript:ReplyInline(2440470,16829716)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www.oschina.net/code/snippet_1156226_26432/?p=2" TargetMode="External"/><Relationship Id="rId22" Type="http://schemas.openxmlformats.org/officeDocument/2006/relationships/hyperlink" Target="http://runjs.cn/" TargetMode="External"/><Relationship Id="rId27" Type="http://schemas.openxmlformats.org/officeDocument/2006/relationships/hyperlink" Target="javascript:ReplyInline(1173879,6739393)" TargetMode="External"/><Relationship Id="rId30" Type="http://schemas.openxmlformats.org/officeDocument/2006/relationships/hyperlink" Target="javascript:ReplyInline(1039752,6758384)" TargetMode="External"/><Relationship Id="rId35" Type="http://schemas.openxmlformats.org/officeDocument/2006/relationships/hyperlink" Target="javascript:ReplyInline(43456,6772070)" TargetMode="External"/><Relationship Id="rId43" Type="http://schemas.openxmlformats.org/officeDocument/2006/relationships/hyperlink" Target="https://my.oschina.net/u/236025" TargetMode="External"/><Relationship Id="rId48" Type="http://schemas.openxmlformats.org/officeDocument/2006/relationships/hyperlink" Target="javascript:ReplyInline(1244775,9915046)" TargetMode="External"/><Relationship Id="rId56" Type="http://schemas.openxmlformats.org/officeDocument/2006/relationships/image" Target="media/image14.jpeg"/><Relationship Id="rId64" Type="http://schemas.openxmlformats.org/officeDocument/2006/relationships/image" Target="media/image16.jpeg"/><Relationship Id="rId69" Type="http://schemas.openxmlformats.org/officeDocument/2006/relationships/hyperlink" Target="https://my.oschina.net/u/1380916" TargetMode="External"/><Relationship Id="rId77" Type="http://schemas.openxmlformats.org/officeDocument/2006/relationships/image" Target="media/image19.jpeg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ReplyInline(1780356,10598722)" TargetMode="External"/><Relationship Id="rId72" Type="http://schemas.openxmlformats.org/officeDocument/2006/relationships/hyperlink" Target="https://my.oschina.net/554330833a" TargetMode="External"/><Relationship Id="rId80" Type="http://schemas.openxmlformats.org/officeDocument/2006/relationships/hyperlink" Target="javascript:ReplyInline(2345451,16931464)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schina.net/code/piece_full?code=26432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my.oschina.net/alex85" TargetMode="External"/><Relationship Id="rId33" Type="http://schemas.openxmlformats.org/officeDocument/2006/relationships/image" Target="media/image7.jpeg"/><Relationship Id="rId38" Type="http://schemas.openxmlformats.org/officeDocument/2006/relationships/hyperlink" Target="javascript:ReplyInline(2259577,6777721)" TargetMode="External"/><Relationship Id="rId46" Type="http://schemas.openxmlformats.org/officeDocument/2006/relationships/hyperlink" Target="https://my.oschina.net/u/1244775" TargetMode="External"/><Relationship Id="rId59" Type="http://schemas.openxmlformats.org/officeDocument/2006/relationships/image" Target="media/image15.jpeg"/><Relationship Id="rId67" Type="http://schemas.openxmlformats.org/officeDocument/2006/relationships/image" Target="media/image17.jpeg"/><Relationship Id="rId20" Type="http://schemas.openxmlformats.org/officeDocument/2006/relationships/hyperlink" Target="http://git.oschina.net/" TargetMode="External"/><Relationship Id="rId41" Type="http://schemas.openxmlformats.org/officeDocument/2006/relationships/image" Target="media/image9.gif"/><Relationship Id="rId54" Type="http://schemas.openxmlformats.org/officeDocument/2006/relationships/hyperlink" Target="javascript:ReplyInline(819147,10608666)" TargetMode="External"/><Relationship Id="rId62" Type="http://schemas.openxmlformats.org/officeDocument/2006/relationships/hyperlink" Target="javascript:ReplyInline(2309041,15153304)" TargetMode="External"/><Relationship Id="rId70" Type="http://schemas.openxmlformats.org/officeDocument/2006/relationships/hyperlink" Target="javascript:ReplyInline(1380916,16709085)" TargetMode="External"/><Relationship Id="rId75" Type="http://schemas.openxmlformats.org/officeDocument/2006/relationships/hyperlink" Target="http://my.oschina.net/lizaizho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oschina.net/code/snippet_1156226_26432/?p=2" TargetMode="External"/><Relationship Id="rId23" Type="http://schemas.openxmlformats.org/officeDocument/2006/relationships/hyperlink" Target="http://tool.oschina.net/qr" TargetMode="External"/><Relationship Id="rId28" Type="http://schemas.openxmlformats.org/officeDocument/2006/relationships/hyperlink" Target="https://my.oschina.net/u/1039752" TargetMode="External"/><Relationship Id="rId36" Type="http://schemas.openxmlformats.org/officeDocument/2006/relationships/hyperlink" Target="https://my.oschina.net/Megatron" TargetMode="External"/><Relationship Id="rId49" Type="http://schemas.openxmlformats.org/officeDocument/2006/relationships/hyperlink" Target="https://my.oschina.net/moluqianli" TargetMode="External"/><Relationship Id="rId57" Type="http://schemas.openxmlformats.org/officeDocument/2006/relationships/hyperlink" Target="javascript:ReplyInline(1444127,1270167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1798</Words>
  <Characters>10252</Characters>
  <Application>Microsoft Office Word</Application>
  <DocSecurity>0</DocSecurity>
  <Lines>85</Lines>
  <Paragraphs>24</Paragraphs>
  <ScaleCrop>false</ScaleCrop>
  <Company>Microsoft</Company>
  <LinksUpToDate>false</LinksUpToDate>
  <CharactersWithSpaces>12026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2017-03-29T03:16:00Z</dcterms:created>
  <dcterms:modified xsi:type="dcterms:W3CDTF">2017-03-29T03:18:00Z</dcterms:modified>
</cp:coreProperties>
</file>