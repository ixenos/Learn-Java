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67" w:rsidRDefault="007F335D" w:rsidP="007F335D">
      <w:pPr>
        <w:pStyle w:val="a5"/>
        <w:numPr>
          <w:ilvl w:val="0"/>
          <w:numId w:val="1"/>
        </w:numPr>
        <w:ind w:firstLineChars="0"/>
      </w:pPr>
      <w:r w:rsidRPr="00E070D1">
        <w:rPr>
          <w:rFonts w:hint="eastAsia"/>
          <w:b/>
        </w:rPr>
        <w:t>什么是控制反转</w:t>
      </w:r>
      <w:r w:rsidRPr="00E070D1">
        <w:rPr>
          <w:rFonts w:hint="eastAsia"/>
          <w:b/>
        </w:rPr>
        <w:t>IoC</w:t>
      </w:r>
      <w:r w:rsidR="005177F0">
        <w:rPr>
          <w:rFonts w:hint="eastAsia"/>
        </w:rPr>
        <w:t>？</w:t>
      </w:r>
    </w:p>
    <w:p w:rsidR="007F335D" w:rsidRDefault="007F335D" w:rsidP="007F335D">
      <w:pPr>
        <w:pStyle w:val="a5"/>
        <w:ind w:left="360" w:firstLineChars="0" w:firstLine="0"/>
      </w:pPr>
      <w:r>
        <w:rPr>
          <w:rFonts w:hint="eastAsia"/>
        </w:rPr>
        <w:t>将类中重复代码的编写，比如安全的控制，交给外围框架而不是对象本身</w:t>
      </w:r>
      <w:r w:rsidR="00B21861">
        <w:rPr>
          <w:rFonts w:hint="eastAsia"/>
        </w:rPr>
        <w:t>，控制反转</w:t>
      </w:r>
    </w:p>
    <w:p w:rsidR="00E918BA" w:rsidRDefault="00E918BA" w:rsidP="00E918BA">
      <w:pPr>
        <w:pStyle w:val="a5"/>
        <w:ind w:left="360" w:firstLineChars="0" w:firstLine="0"/>
      </w:pPr>
      <w:r>
        <w:rPr>
          <w:rFonts w:hint="eastAsia"/>
        </w:rPr>
        <w:t>控制反转使类编写时，去除了重复代码</w:t>
      </w:r>
      <w:r w:rsidR="007500BD">
        <w:rPr>
          <w:rFonts w:hint="eastAsia"/>
        </w:rPr>
        <w:t>，并简化了类</w:t>
      </w:r>
      <w:r w:rsidR="00FD483F">
        <w:rPr>
          <w:rFonts w:hint="eastAsia"/>
        </w:rPr>
        <w:t>，使我们把工作重点放在业务逻辑上</w:t>
      </w:r>
    </w:p>
    <w:p w:rsidR="005177F0" w:rsidRDefault="005177F0" w:rsidP="005177F0">
      <w:pPr>
        <w:pStyle w:val="a5"/>
        <w:numPr>
          <w:ilvl w:val="0"/>
          <w:numId w:val="1"/>
        </w:numPr>
        <w:ind w:firstLineChars="0"/>
      </w:pPr>
      <w:r w:rsidRPr="00E070D1">
        <w:rPr>
          <w:rFonts w:hint="eastAsia"/>
          <w:b/>
        </w:rPr>
        <w:t>什么是面向方面编程</w:t>
      </w:r>
      <w:r w:rsidRPr="00E070D1">
        <w:rPr>
          <w:rFonts w:hint="eastAsia"/>
          <w:b/>
        </w:rPr>
        <w:t>AOP</w:t>
      </w:r>
      <w:r>
        <w:rPr>
          <w:rFonts w:hint="eastAsia"/>
        </w:rPr>
        <w:t>？</w:t>
      </w:r>
    </w:p>
    <w:p w:rsidR="005177F0" w:rsidRDefault="005177F0" w:rsidP="005177F0">
      <w:pPr>
        <w:ind w:left="360"/>
      </w:pPr>
      <w:r>
        <w:rPr>
          <w:rFonts w:hint="eastAsia"/>
        </w:rPr>
        <w:t>AOP</w:t>
      </w:r>
      <w:r w:rsidR="00742CD7">
        <w:rPr>
          <w:rFonts w:hint="eastAsia"/>
        </w:rPr>
        <w:t>是一类</w:t>
      </w:r>
      <w:r>
        <w:rPr>
          <w:rFonts w:hint="eastAsia"/>
        </w:rPr>
        <w:t>IoC</w:t>
      </w:r>
      <w:r w:rsidR="00742CD7">
        <w:rPr>
          <w:rFonts w:hint="eastAsia"/>
        </w:rPr>
        <w:t>的实现框架</w:t>
      </w:r>
    </w:p>
    <w:p w:rsidR="00235CA8" w:rsidRDefault="00924287" w:rsidP="00924287">
      <w:pPr>
        <w:ind w:left="360"/>
      </w:pPr>
      <w:r>
        <w:rPr>
          <w:rFonts w:hint="eastAsia"/>
        </w:rPr>
        <w:t>AOP</w:t>
      </w:r>
      <w:r w:rsidR="00776035">
        <w:rPr>
          <w:rFonts w:hint="eastAsia"/>
        </w:rPr>
        <w:t>的框架</w:t>
      </w:r>
      <w:r>
        <w:rPr>
          <w:rFonts w:hint="eastAsia"/>
        </w:rPr>
        <w:t>分为两种：</w:t>
      </w:r>
    </w:p>
    <w:p w:rsidR="00235CA8" w:rsidRDefault="00924287" w:rsidP="00235CA8">
      <w:pPr>
        <w:ind w:left="780" w:firstLine="60"/>
      </w:pPr>
      <w:r>
        <w:rPr>
          <w:rFonts w:hint="eastAsia"/>
        </w:rPr>
        <w:t>一种在运行时插入代码</w:t>
      </w:r>
      <w:r w:rsidR="00776035">
        <w:rPr>
          <w:rFonts w:hint="eastAsia"/>
        </w:rPr>
        <w:t>（</w:t>
      </w:r>
      <w:r w:rsidR="00776035">
        <w:rPr>
          <w:rFonts w:hint="eastAsia"/>
        </w:rPr>
        <w:t>SpringAOP</w:t>
      </w:r>
      <w:r w:rsidR="0043327D">
        <w:rPr>
          <w:rFonts w:hint="eastAsia"/>
        </w:rPr>
        <w:t>，基于代理的</w:t>
      </w:r>
      <w:r w:rsidR="0043327D">
        <w:rPr>
          <w:rFonts w:hint="eastAsia"/>
        </w:rPr>
        <w:t>AOP</w:t>
      </w:r>
      <w:r w:rsidR="00510A51">
        <w:rPr>
          <w:rFonts w:hint="eastAsia"/>
        </w:rPr>
        <w:t>，代理包装了</w:t>
      </w:r>
      <w:r w:rsidR="00730A01">
        <w:rPr>
          <w:rFonts w:hint="eastAsia"/>
        </w:rPr>
        <w:t>目标对象</w:t>
      </w:r>
      <w:r w:rsidR="00776035">
        <w:rPr>
          <w:rFonts w:hint="eastAsia"/>
        </w:rPr>
        <w:t>）</w:t>
      </w:r>
      <w:r>
        <w:rPr>
          <w:rFonts w:hint="eastAsia"/>
        </w:rPr>
        <w:t>，</w:t>
      </w:r>
    </w:p>
    <w:p w:rsidR="00924287" w:rsidRDefault="00924287" w:rsidP="00235CA8">
      <w:pPr>
        <w:ind w:left="780" w:firstLine="60"/>
      </w:pPr>
      <w:r>
        <w:rPr>
          <w:rFonts w:hint="eastAsia"/>
        </w:rPr>
        <w:t>一种在编译时织入代码</w:t>
      </w:r>
      <w:r w:rsidR="00326598">
        <w:rPr>
          <w:rFonts w:hint="eastAsia"/>
        </w:rPr>
        <w:t>（</w:t>
      </w:r>
      <w:r w:rsidR="00326598">
        <w:rPr>
          <w:rFonts w:hint="eastAsia"/>
        </w:rPr>
        <w:t>AspectJ</w:t>
      </w:r>
      <w:r w:rsidR="00235CA8">
        <w:rPr>
          <w:rFonts w:hint="eastAsia"/>
        </w:rPr>
        <w:t>，</w:t>
      </w:r>
      <w:r w:rsidR="00235CA8">
        <w:rPr>
          <w:rFonts w:hint="eastAsia"/>
        </w:rPr>
        <w:t>Spring</w:t>
      </w:r>
      <w:r w:rsidR="00235CA8">
        <w:rPr>
          <w:rFonts w:hint="eastAsia"/>
        </w:rPr>
        <w:t>也支持</w:t>
      </w:r>
      <w:r w:rsidR="0092481C">
        <w:rPr>
          <w:rFonts w:hint="eastAsia"/>
        </w:rPr>
        <w:t>，比运行时高效</w:t>
      </w:r>
      <w:r w:rsidR="00326598">
        <w:rPr>
          <w:rFonts w:hint="eastAsia"/>
        </w:rPr>
        <w:t>）</w:t>
      </w:r>
    </w:p>
    <w:p w:rsidR="00330E52" w:rsidRDefault="00330E52" w:rsidP="00235CA8">
      <w:pPr>
        <w:ind w:left="780" w:firstLine="60"/>
      </w:pPr>
      <w:r>
        <w:rPr>
          <w:noProof/>
        </w:rPr>
        <w:drawing>
          <wp:inline distT="0" distB="0" distL="0" distR="0">
            <wp:extent cx="3163062" cy="1868504"/>
            <wp:effectExtent l="19050" t="0" r="0" b="0"/>
            <wp:docPr id="1" name="图片 1" descr="D:\QQ接收文件夹\315305173\FileRecv\学习笔记\JavaEE\4.Spring学习笔记\Spring概念\AOP\AOP例子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接收文件夹\315305173\FileRecv\学习笔记\JavaEE\4.Spring学习笔记\Spring概念\AOP\AOP例子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64" cy="187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2C1" w:rsidRDefault="002C62C1" w:rsidP="002C62C1"/>
    <w:p w:rsidR="002C62C1" w:rsidRDefault="004D5680" w:rsidP="004D5680">
      <w:pPr>
        <w:pStyle w:val="a5"/>
        <w:numPr>
          <w:ilvl w:val="0"/>
          <w:numId w:val="1"/>
        </w:numPr>
        <w:ind w:firstLineChars="0"/>
      </w:pPr>
      <w:r w:rsidRPr="00E070D1">
        <w:rPr>
          <w:rFonts w:hint="eastAsia"/>
          <w:b/>
        </w:rPr>
        <w:t>什么是依赖注入</w:t>
      </w:r>
      <w:r w:rsidR="00AC1C22">
        <w:rPr>
          <w:rFonts w:hint="eastAsia"/>
          <w:b/>
        </w:rPr>
        <w:t>Dependency Injection</w:t>
      </w:r>
      <w:r w:rsidR="002B09A9">
        <w:rPr>
          <w:rFonts w:hint="eastAsia"/>
        </w:rPr>
        <w:t>？</w:t>
      </w:r>
    </w:p>
    <w:p w:rsidR="00541892" w:rsidRDefault="00541892" w:rsidP="00541892">
      <w:pPr>
        <w:pStyle w:val="a5"/>
        <w:ind w:left="360" w:firstLineChars="0" w:firstLine="0"/>
      </w:pPr>
      <w:r>
        <w:rPr>
          <w:rFonts w:hint="eastAsia"/>
        </w:rPr>
        <w:t>依赖注入是</w:t>
      </w:r>
      <w:r>
        <w:rPr>
          <w:rFonts w:hint="eastAsia"/>
        </w:rPr>
        <w:t>IoC</w:t>
      </w:r>
      <w:r>
        <w:rPr>
          <w:rFonts w:hint="eastAsia"/>
        </w:rPr>
        <w:t>的一个例子</w:t>
      </w:r>
    </w:p>
    <w:p w:rsidR="007D4CF7" w:rsidRDefault="00A4002B" w:rsidP="007D4CF7">
      <w:pPr>
        <w:pStyle w:val="a5"/>
        <w:ind w:left="360" w:firstLineChars="0" w:firstLine="0"/>
      </w:pPr>
      <w:r>
        <w:rPr>
          <w:rFonts w:hint="eastAsia"/>
        </w:rPr>
        <w:t>Spring</w:t>
      </w:r>
      <w:r>
        <w:rPr>
          <w:rFonts w:hint="eastAsia"/>
        </w:rPr>
        <w:t>框架</w:t>
      </w:r>
      <w:r w:rsidR="004676FA">
        <w:rPr>
          <w:rFonts w:hint="eastAsia"/>
        </w:rPr>
        <w:t>不使用</w:t>
      </w:r>
      <w:r w:rsidR="00466D59">
        <w:rPr>
          <w:rFonts w:hint="eastAsia"/>
        </w:rPr>
        <w:t>ServiceLocator</w:t>
      </w:r>
      <w:r w:rsidR="00B93D97">
        <w:rPr>
          <w:rFonts w:hint="eastAsia"/>
        </w:rPr>
        <w:t>的查找调用</w:t>
      </w:r>
      <w:r w:rsidR="00CC2405">
        <w:rPr>
          <w:rFonts w:hint="eastAsia"/>
        </w:rPr>
        <w:t>（</w:t>
      </w:r>
      <w:r w:rsidR="00B708E3">
        <w:rPr>
          <w:rFonts w:hint="eastAsia"/>
        </w:rPr>
        <w:t>例如</w:t>
      </w:r>
      <w:r w:rsidR="008201E1">
        <w:rPr>
          <w:rFonts w:hint="eastAsia"/>
        </w:rPr>
        <w:t>ServiceLocator.get</w:t>
      </w:r>
      <w:r w:rsidR="00F30E44">
        <w:rPr>
          <w:rFonts w:hint="eastAsia"/>
        </w:rPr>
        <w:t>Price</w:t>
      </w:r>
      <w:r w:rsidR="0063367A">
        <w:rPr>
          <w:rFonts w:hint="eastAsia"/>
        </w:rPr>
        <w:t>Martix()</w:t>
      </w:r>
      <w:r w:rsidR="00CC2405">
        <w:rPr>
          <w:rFonts w:hint="eastAsia"/>
        </w:rPr>
        <w:t>）</w:t>
      </w:r>
      <w:r w:rsidR="0075001D">
        <w:rPr>
          <w:rFonts w:hint="eastAsia"/>
        </w:rPr>
        <w:t>，</w:t>
      </w:r>
      <w:r w:rsidR="00F30E44">
        <w:rPr>
          <w:rFonts w:hint="eastAsia"/>
        </w:rPr>
        <w:t>而是</w:t>
      </w:r>
      <w:r w:rsidR="00A33129">
        <w:rPr>
          <w:rFonts w:hint="eastAsia"/>
        </w:rPr>
        <w:t>将</w:t>
      </w:r>
      <w:r w:rsidR="002B1990">
        <w:rPr>
          <w:rFonts w:hint="eastAsia"/>
        </w:rPr>
        <w:t>PriceMartix</w:t>
      </w:r>
      <w:r w:rsidR="00DF5190">
        <w:rPr>
          <w:rFonts w:hint="eastAsia"/>
        </w:rPr>
        <w:t>类型的</w:t>
      </w:r>
      <w:r w:rsidR="00DF5190" w:rsidRPr="0060631F">
        <w:rPr>
          <w:rFonts w:hint="eastAsia"/>
          <w:b/>
        </w:rPr>
        <w:t>引用</w:t>
      </w:r>
      <w:r w:rsidR="00DD2B8E">
        <w:rPr>
          <w:rFonts w:hint="eastAsia"/>
        </w:rPr>
        <w:t>提供给</w:t>
      </w:r>
      <w:r w:rsidR="00A56EFB">
        <w:rPr>
          <w:rFonts w:hint="eastAsia"/>
        </w:rPr>
        <w:t>Cash</w:t>
      </w:r>
      <w:r w:rsidR="009038A1">
        <w:rPr>
          <w:rFonts w:hint="eastAsia"/>
        </w:rPr>
        <w:t>RegisterImpl</w:t>
      </w:r>
      <w:r w:rsidR="004B35D7">
        <w:rPr>
          <w:rFonts w:hint="eastAsia"/>
        </w:rPr>
        <w:t>类</w:t>
      </w:r>
      <w:r w:rsidR="00835634">
        <w:rPr>
          <w:rFonts w:hint="eastAsia"/>
        </w:rPr>
        <w:t>，这就使得</w:t>
      </w:r>
      <w:r w:rsidR="00DD7CF8">
        <w:rPr>
          <w:rFonts w:hint="eastAsia"/>
        </w:rPr>
        <w:t>控制反转了</w:t>
      </w:r>
    </w:p>
    <w:p w:rsidR="00FC22B3" w:rsidRDefault="00FC22B3" w:rsidP="007D4CF7">
      <w:pPr>
        <w:pStyle w:val="a5"/>
        <w:ind w:left="360" w:firstLineChars="0" w:firstLine="0"/>
      </w:pPr>
    </w:p>
    <w:p w:rsidR="001F2110" w:rsidRDefault="001F2110" w:rsidP="007D4CF7">
      <w:pPr>
        <w:pStyle w:val="a5"/>
        <w:ind w:left="360" w:firstLineChars="0" w:firstLine="0"/>
      </w:pPr>
    </w:p>
    <w:p w:rsidR="00FC22B3" w:rsidRDefault="00FC22B3" w:rsidP="00332EB7">
      <w:pPr>
        <w:pStyle w:val="a5"/>
        <w:ind w:left="360" w:firstLineChars="0" w:firstLine="0"/>
      </w:pPr>
      <w:r w:rsidRPr="00983589">
        <w:rPr>
          <w:rFonts w:hint="eastAsia"/>
          <w:b/>
        </w:rPr>
        <w:t>Spring</w:t>
      </w:r>
      <w:r w:rsidR="00A70CF8">
        <w:rPr>
          <w:rFonts w:hint="eastAsia"/>
          <w:b/>
        </w:rPr>
        <w:t>使用两</w:t>
      </w:r>
      <w:r w:rsidRPr="00983589">
        <w:rPr>
          <w:rFonts w:hint="eastAsia"/>
          <w:b/>
        </w:rPr>
        <w:t>种</w:t>
      </w:r>
      <w:r w:rsidR="00522567" w:rsidRPr="00983589">
        <w:rPr>
          <w:rFonts w:hint="eastAsia"/>
          <w:b/>
        </w:rPr>
        <w:t>方式</w:t>
      </w:r>
      <w:r w:rsidR="0094722F" w:rsidRPr="00983589">
        <w:rPr>
          <w:rFonts w:hint="eastAsia"/>
          <w:b/>
        </w:rPr>
        <w:t>进行依赖注入</w:t>
      </w:r>
      <w:r w:rsidR="00BE6539">
        <w:rPr>
          <w:rFonts w:hint="eastAsia"/>
        </w:rPr>
        <w:t>：</w:t>
      </w:r>
      <w:r w:rsidR="00332EB7">
        <w:t xml:space="preserve"> </w:t>
      </w:r>
    </w:p>
    <w:p w:rsidR="00BE6539" w:rsidRDefault="00BE6539" w:rsidP="007D4CF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第一种基于</w:t>
      </w:r>
      <w:r w:rsidRPr="00805F37">
        <w:rPr>
          <w:rFonts w:hint="eastAsia"/>
          <w:b/>
        </w:rPr>
        <w:t>构造器</w:t>
      </w:r>
      <w:r w:rsidR="0012373E">
        <w:rPr>
          <w:rFonts w:hint="eastAsia"/>
        </w:rPr>
        <w:t>注入，</w:t>
      </w:r>
      <w:r w:rsidR="00D0574A">
        <w:rPr>
          <w:rFonts w:hint="eastAsia"/>
        </w:rPr>
        <w:t>依赖</w:t>
      </w:r>
      <w:r w:rsidR="00315181">
        <w:rPr>
          <w:rFonts w:hint="eastAsia"/>
        </w:rPr>
        <w:t>在对象创建时</w:t>
      </w:r>
      <w:r w:rsidR="00D0574A">
        <w:rPr>
          <w:rFonts w:hint="eastAsia"/>
        </w:rPr>
        <w:t>由</w:t>
      </w:r>
      <w:r w:rsidR="003F7F4F">
        <w:rPr>
          <w:rFonts w:hint="eastAsia"/>
        </w:rPr>
        <w:t>构造器</w:t>
      </w:r>
      <w:r w:rsidR="00734AB7">
        <w:rPr>
          <w:rFonts w:hint="eastAsia"/>
        </w:rPr>
        <w:t>提供</w:t>
      </w:r>
    </w:p>
    <w:p w:rsidR="00AF4B5B" w:rsidRDefault="00AF4B5B" w:rsidP="007D4CF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public </w:t>
      </w:r>
      <w:r>
        <w:rPr>
          <w:rFonts w:hint="eastAsia"/>
        </w:rPr>
        <w:t>CashRegisterImpl(PriceMartix pm) { this.pm = pm</w:t>
      </w:r>
      <w:r w:rsidR="00C446C7">
        <w:rPr>
          <w:rFonts w:hint="eastAsia"/>
        </w:rPr>
        <w:t>;</w:t>
      </w:r>
      <w:r>
        <w:rPr>
          <w:rFonts w:hint="eastAsia"/>
        </w:rPr>
        <w:t xml:space="preserve"> }</w:t>
      </w:r>
      <w:r w:rsidR="00BC4235">
        <w:rPr>
          <w:rFonts w:hint="eastAsia"/>
        </w:rPr>
        <w:t xml:space="preserve"> </w:t>
      </w:r>
      <w:r w:rsidR="00BC4235">
        <w:rPr>
          <w:rFonts w:hint="eastAsia"/>
        </w:rPr>
        <w:t>接收</w:t>
      </w:r>
      <w:r w:rsidR="00052DB4">
        <w:rPr>
          <w:rFonts w:hint="eastAsia"/>
        </w:rPr>
        <w:t>框架</w:t>
      </w:r>
      <w:r w:rsidR="006E0702">
        <w:rPr>
          <w:rFonts w:hint="eastAsia"/>
        </w:rPr>
        <w:t>传入的</w:t>
      </w:r>
      <w:r w:rsidR="005365ED" w:rsidRPr="00151BEA">
        <w:rPr>
          <w:rFonts w:hint="eastAsia"/>
          <w:b/>
        </w:rPr>
        <w:t>依赖</w:t>
      </w:r>
      <w:r w:rsidR="005365ED">
        <w:rPr>
          <w:rFonts w:hint="eastAsia"/>
        </w:rPr>
        <w:t>引用</w:t>
      </w:r>
    </w:p>
    <w:p w:rsidR="002D147E" w:rsidRDefault="002D147E" w:rsidP="007D4CF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基于构造器注入的优势：</w:t>
      </w:r>
      <w:r w:rsidR="00F6734D">
        <w:rPr>
          <w:rFonts w:hint="eastAsia"/>
        </w:rPr>
        <w:t>利用构造器的自我验证来强制</w:t>
      </w:r>
      <w:r w:rsidR="0068504C">
        <w:rPr>
          <w:rFonts w:hint="eastAsia"/>
        </w:rPr>
        <w:t>正确地初始化</w:t>
      </w:r>
      <w:r w:rsidR="00D81968">
        <w:rPr>
          <w:rFonts w:hint="eastAsia"/>
        </w:rPr>
        <w:t>对象</w:t>
      </w:r>
    </w:p>
    <w:p w:rsidR="001F2110" w:rsidRDefault="00E46549" w:rsidP="007D4CF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C043D">
        <w:rPr>
          <w:rFonts w:hint="eastAsia"/>
        </w:rPr>
        <w:t>劣势：提供不同用例时，可能导致</w:t>
      </w:r>
      <w:r w:rsidR="00EC514B">
        <w:rPr>
          <w:rFonts w:hint="eastAsia"/>
        </w:rPr>
        <w:t>构造器泛滥</w:t>
      </w:r>
      <w:r w:rsidR="00A34A08">
        <w:rPr>
          <w:rFonts w:hint="eastAsia"/>
        </w:rPr>
        <w:t>；</w:t>
      </w:r>
      <w:r w:rsidR="00F8578C">
        <w:rPr>
          <w:rFonts w:hint="eastAsia"/>
        </w:rPr>
        <w:t>因为</w:t>
      </w:r>
      <w:r w:rsidR="00A34A08">
        <w:rPr>
          <w:rFonts w:hint="eastAsia"/>
        </w:rPr>
        <w:t>随着用例增加，</w:t>
      </w:r>
      <w:r w:rsidR="00A22E14">
        <w:rPr>
          <w:rFonts w:hint="eastAsia"/>
        </w:rPr>
        <w:t>各个用例需要不同的依赖</w:t>
      </w:r>
      <w:r w:rsidR="004432E1">
        <w:rPr>
          <w:rFonts w:hint="eastAsia"/>
        </w:rPr>
        <w:t>，构造器也将增加</w:t>
      </w:r>
    </w:p>
    <w:p w:rsidR="00A34A08" w:rsidRDefault="00A34A08" w:rsidP="007D4CF7">
      <w:pPr>
        <w:pStyle w:val="a5"/>
        <w:ind w:left="360" w:firstLineChars="0" w:firstLine="0"/>
      </w:pPr>
    </w:p>
    <w:p w:rsidR="00960D55" w:rsidRDefault="00960D55" w:rsidP="007D4CF7">
      <w:pPr>
        <w:pStyle w:val="a5"/>
        <w:ind w:left="360" w:firstLineChars="0" w:firstLine="0"/>
      </w:pPr>
      <w:r>
        <w:rPr>
          <w:rFonts w:hint="eastAsia"/>
        </w:rPr>
        <w:tab/>
      </w:r>
      <w:r w:rsidR="009401BD">
        <w:rPr>
          <w:rFonts w:hint="eastAsia"/>
        </w:rPr>
        <w:tab/>
      </w:r>
      <w:r>
        <w:rPr>
          <w:rFonts w:hint="eastAsia"/>
        </w:rPr>
        <w:t>第二种</w:t>
      </w:r>
      <w:r w:rsidR="00C16BAE">
        <w:rPr>
          <w:rFonts w:hint="eastAsia"/>
        </w:rPr>
        <w:t>基于</w:t>
      </w:r>
      <w:r w:rsidR="00C16BAE" w:rsidRPr="008817AF">
        <w:rPr>
          <w:rFonts w:hint="eastAsia"/>
          <w:b/>
        </w:rPr>
        <w:t>setter</w:t>
      </w:r>
      <w:r w:rsidR="00C16BAE" w:rsidRPr="008817AF">
        <w:rPr>
          <w:rFonts w:hint="eastAsia"/>
          <w:b/>
        </w:rPr>
        <w:t>方法</w:t>
      </w:r>
      <w:r w:rsidR="00C16BAE">
        <w:rPr>
          <w:rFonts w:hint="eastAsia"/>
        </w:rPr>
        <w:t>注入</w:t>
      </w:r>
      <w:r w:rsidR="0020092C">
        <w:rPr>
          <w:rFonts w:hint="eastAsia"/>
        </w:rPr>
        <w:t>，</w:t>
      </w:r>
      <w:r w:rsidR="00655E3E">
        <w:rPr>
          <w:rFonts w:hint="eastAsia"/>
        </w:rPr>
        <w:t>使用适合</w:t>
      </w:r>
      <w:r w:rsidR="00655E3E">
        <w:rPr>
          <w:rFonts w:hint="eastAsia"/>
        </w:rPr>
        <w:t>JavaBean</w:t>
      </w:r>
      <w:r w:rsidR="00655E3E">
        <w:rPr>
          <w:rFonts w:hint="eastAsia"/>
        </w:rPr>
        <w:t>的</w:t>
      </w:r>
      <w:r w:rsidR="00655E3E">
        <w:rPr>
          <w:rFonts w:hint="eastAsia"/>
        </w:rPr>
        <w:t>setter</w:t>
      </w:r>
      <w:r w:rsidR="00E560CA">
        <w:rPr>
          <w:rFonts w:hint="eastAsia"/>
        </w:rPr>
        <w:t>注入</w:t>
      </w:r>
      <w:r w:rsidR="00505FC4">
        <w:rPr>
          <w:rFonts w:hint="eastAsia"/>
        </w:rPr>
        <w:t>代替构造器</w:t>
      </w:r>
      <w:r w:rsidR="009A6732">
        <w:rPr>
          <w:rFonts w:hint="eastAsia"/>
        </w:rPr>
        <w:t>注入</w:t>
      </w:r>
    </w:p>
    <w:p w:rsidR="00025DF6" w:rsidRDefault="0022663C" w:rsidP="007D4CF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public void setPriceMartix</w:t>
      </w:r>
      <w:r w:rsidR="00323675">
        <w:rPr>
          <w:rFonts w:hint="eastAsia"/>
        </w:rPr>
        <w:t>(PriceMartic pm) { this.pm = pm; }</w:t>
      </w:r>
    </w:p>
    <w:p w:rsidR="0022663C" w:rsidRDefault="00025DF6" w:rsidP="00025DF6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setter</w:t>
      </w:r>
      <w:r w:rsidR="00946627">
        <w:rPr>
          <w:rFonts w:hint="eastAsia"/>
        </w:rPr>
        <w:t>注入的优势</w:t>
      </w:r>
      <w:r w:rsidR="000626B7">
        <w:rPr>
          <w:rFonts w:hint="eastAsia"/>
        </w:rPr>
        <w:t>：不会在类一开始加载时就进行注入</w:t>
      </w:r>
      <w:r w:rsidR="00E0588D">
        <w:rPr>
          <w:rFonts w:hint="eastAsia"/>
        </w:rPr>
        <w:t>，使其生命周期更灵活</w:t>
      </w:r>
      <w:r w:rsidR="00EF1B40">
        <w:rPr>
          <w:rFonts w:hint="eastAsia"/>
        </w:rPr>
        <w:t>，也符合</w:t>
      </w:r>
      <w:r w:rsidR="00EF1B40" w:rsidRPr="00527D11">
        <w:rPr>
          <w:rFonts w:hint="eastAsia"/>
          <w:b/>
        </w:rPr>
        <w:t>延迟加载</w:t>
      </w:r>
      <w:r w:rsidR="00067995">
        <w:rPr>
          <w:rFonts w:hint="eastAsia"/>
        </w:rPr>
        <w:t>的策略</w:t>
      </w:r>
      <w:r w:rsidR="0022663C">
        <w:rPr>
          <w:rFonts w:hint="eastAsia"/>
        </w:rPr>
        <w:t xml:space="preserve"> </w:t>
      </w:r>
    </w:p>
    <w:p w:rsidR="00332EB7" w:rsidRDefault="00332EB7" w:rsidP="00025DF6">
      <w:pPr>
        <w:pStyle w:val="a5"/>
        <w:ind w:left="360" w:firstLineChars="0" w:firstLine="0"/>
      </w:pPr>
    </w:p>
    <w:p w:rsidR="003C5E45" w:rsidRDefault="003C5E45" w:rsidP="00025DF6">
      <w:pPr>
        <w:pStyle w:val="a5"/>
        <w:ind w:left="360" w:firstLineChars="0" w:firstLine="0"/>
      </w:pPr>
      <w:r>
        <w:rPr>
          <w:rFonts w:hint="eastAsia"/>
        </w:rPr>
        <w:t>其他依赖注入方式</w:t>
      </w:r>
      <w:r w:rsidR="001E2AFC">
        <w:rPr>
          <w:rFonts w:hint="eastAsia"/>
        </w:rPr>
        <w:t>：</w:t>
      </w:r>
    </w:p>
    <w:p w:rsidR="001E2AFC" w:rsidRDefault="001E2AFC" w:rsidP="00025DF6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</w:t>
      </w:r>
      <w:r w:rsidRPr="00EE516A">
        <w:rPr>
          <w:rFonts w:hint="eastAsia"/>
          <w:b/>
        </w:rPr>
        <w:t>接口</w:t>
      </w:r>
      <w:r>
        <w:rPr>
          <w:rFonts w:hint="eastAsia"/>
        </w:rPr>
        <w:t>注入</w:t>
      </w:r>
      <w:r w:rsidR="00681234">
        <w:rPr>
          <w:rFonts w:hint="eastAsia"/>
        </w:rPr>
        <w:t>，</w:t>
      </w:r>
      <w:r w:rsidR="009A2A05">
        <w:rPr>
          <w:rFonts w:hint="eastAsia"/>
        </w:rPr>
        <w:t>已退役</w:t>
      </w:r>
    </w:p>
    <w:p w:rsidR="008E7EB6" w:rsidRDefault="008E7EB6" w:rsidP="00025DF6">
      <w:pPr>
        <w:pStyle w:val="a5"/>
        <w:ind w:left="360" w:firstLineChars="0" w:firstLine="0"/>
        <w:rPr>
          <w:rFonts w:hint="eastAsia"/>
        </w:rPr>
      </w:pPr>
    </w:p>
    <w:p w:rsidR="001F110C" w:rsidRDefault="00332EB7" w:rsidP="00025DF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注入的工具：</w:t>
      </w:r>
      <w:r>
        <w:rPr>
          <w:rFonts w:hint="eastAsia"/>
        </w:rPr>
        <w:t>XML</w:t>
      </w:r>
      <w:r>
        <w:rPr>
          <w:rFonts w:hint="eastAsia"/>
        </w:rPr>
        <w:t>、</w:t>
      </w:r>
      <w:r w:rsidR="007C571A">
        <w:rPr>
          <w:rFonts w:hint="eastAsia"/>
        </w:rPr>
        <w:t>注解</w:t>
      </w:r>
    </w:p>
    <w:p w:rsidR="001F110C" w:rsidRDefault="001F110C" w:rsidP="00025DF6">
      <w:pPr>
        <w:pStyle w:val="a5"/>
        <w:ind w:left="360" w:firstLineChars="0" w:firstLine="0"/>
        <w:rPr>
          <w:rFonts w:hint="eastAsia"/>
        </w:rPr>
      </w:pPr>
    </w:p>
    <w:p w:rsidR="001F110C" w:rsidRDefault="001F110C" w:rsidP="00025DF6">
      <w:pPr>
        <w:pStyle w:val="a5"/>
        <w:ind w:left="360" w:firstLineChars="0" w:firstLine="0"/>
      </w:pPr>
    </w:p>
    <w:p w:rsidR="008E7EB6" w:rsidRPr="003B4764" w:rsidRDefault="002F4FDD" w:rsidP="008E7EB6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3B4764">
        <w:rPr>
          <w:rFonts w:hint="eastAsia"/>
          <w:b/>
          <w:sz w:val="22"/>
        </w:rPr>
        <w:lastRenderedPageBreak/>
        <w:t>Spring HelloWorld</w:t>
      </w:r>
      <w:r w:rsidRPr="003B4764">
        <w:rPr>
          <w:rFonts w:hint="eastAsia"/>
          <w:b/>
          <w:sz w:val="22"/>
        </w:rPr>
        <w:t>实例</w:t>
      </w:r>
    </w:p>
    <w:p w:rsidR="0024000B" w:rsidRPr="0024000B" w:rsidRDefault="0024000B" w:rsidP="0024000B">
      <w:pPr>
        <w:widowControl/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24000B">
        <w:rPr>
          <w:rFonts w:ascii="宋体" w:eastAsia="宋体" w:hAnsi="宋体" w:cs="宋体"/>
          <w:kern w:val="0"/>
          <w:sz w:val="15"/>
          <w:szCs w:val="24"/>
        </w:rPr>
        <w:t xml:space="preserve">本教程介绍如何在Spring3 中创建一个简单的 Hello World 例子。 </w:t>
      </w:r>
    </w:p>
    <w:p w:rsidR="0024000B" w:rsidRPr="0024000B" w:rsidRDefault="0024000B" w:rsidP="0024000B">
      <w:pPr>
        <w:widowControl/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24000B">
        <w:rPr>
          <w:rFonts w:ascii="宋体" w:eastAsia="宋体" w:hAnsi="宋体" w:cs="宋体"/>
          <w:kern w:val="0"/>
          <w:sz w:val="15"/>
          <w:szCs w:val="24"/>
        </w:rPr>
        <w:t xml:space="preserve">在这篇文章中使用的技术或工具： </w:t>
      </w:r>
    </w:p>
    <w:p w:rsidR="0024000B" w:rsidRPr="0024000B" w:rsidRDefault="0024000B" w:rsidP="002400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24000B">
        <w:rPr>
          <w:rFonts w:ascii="宋体" w:eastAsia="宋体" w:hAnsi="宋体" w:cs="宋体"/>
          <w:kern w:val="0"/>
          <w:sz w:val="15"/>
          <w:szCs w:val="24"/>
        </w:rPr>
        <w:t xml:space="preserve">Spring 3.1 </w:t>
      </w:r>
    </w:p>
    <w:p w:rsidR="0024000B" w:rsidRPr="0024000B" w:rsidRDefault="0024000B" w:rsidP="002400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24000B">
        <w:rPr>
          <w:rFonts w:ascii="宋体" w:eastAsia="宋体" w:hAnsi="宋体" w:cs="宋体"/>
          <w:kern w:val="0"/>
          <w:sz w:val="15"/>
          <w:szCs w:val="24"/>
        </w:rPr>
        <w:t xml:space="preserve">MyEclipse 10 </w:t>
      </w:r>
    </w:p>
    <w:p w:rsidR="0024000B" w:rsidRPr="0024000B" w:rsidRDefault="0024000B" w:rsidP="002400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24000B">
        <w:rPr>
          <w:rFonts w:ascii="宋体" w:eastAsia="宋体" w:hAnsi="宋体" w:cs="宋体"/>
          <w:kern w:val="0"/>
          <w:sz w:val="15"/>
          <w:szCs w:val="24"/>
        </w:rPr>
        <w:t xml:space="preserve">JDK 1.6 </w:t>
      </w:r>
    </w:p>
    <w:p w:rsidR="0024000B" w:rsidRPr="0024000B" w:rsidRDefault="0024000B" w:rsidP="0024000B">
      <w:pPr>
        <w:widowControl/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24000B">
        <w:rPr>
          <w:rFonts w:ascii="宋体" w:eastAsia="宋体" w:hAnsi="宋体" w:cs="宋体"/>
          <w:kern w:val="0"/>
          <w:sz w:val="15"/>
          <w:szCs w:val="24"/>
        </w:rPr>
        <w:t xml:space="preserve">提示: Spring 3 至少JDK1.5才能正常工作。 </w:t>
      </w:r>
    </w:p>
    <w:p w:rsidR="0024000B" w:rsidRPr="0024000B" w:rsidRDefault="0024000B" w:rsidP="0024000B">
      <w:pPr>
        <w:widowControl/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24000B">
        <w:rPr>
          <w:rFonts w:ascii="宋体" w:eastAsia="宋体" w:hAnsi="宋体" w:cs="宋体"/>
          <w:kern w:val="0"/>
          <w:sz w:val="15"/>
          <w:szCs w:val="24"/>
        </w:rPr>
        <w:t>Spring 3.0 dependencies</w:t>
      </w:r>
    </w:p>
    <w:p w:rsidR="0024000B" w:rsidRPr="0024000B" w:rsidRDefault="0024000B" w:rsidP="0024000B">
      <w:pPr>
        <w:widowControl/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24000B">
        <w:rPr>
          <w:rFonts w:ascii="宋体" w:eastAsia="宋体" w:hAnsi="宋体" w:cs="宋体"/>
          <w:kern w:val="0"/>
          <w:sz w:val="15"/>
          <w:szCs w:val="24"/>
        </w:rPr>
        <w:t>在Spring2.5.x中，几乎整个Spring模块分组在一个单独的 spring.jar </w:t>
      </w:r>
      <w:r w:rsidR="0034060D">
        <w:rPr>
          <w:rFonts w:ascii="宋体" w:eastAsia="宋体" w:hAnsi="宋体" w:cs="宋体"/>
          <w:kern w:val="0"/>
          <w:sz w:val="15"/>
          <w:szCs w:val="24"/>
        </w:rPr>
        <w:t>文件中。</w:t>
      </w:r>
      <w:r w:rsidR="0034060D">
        <w:rPr>
          <w:rFonts w:ascii="宋体" w:eastAsia="宋体" w:hAnsi="宋体" w:cs="宋体" w:hint="eastAsia"/>
          <w:kern w:val="0"/>
          <w:sz w:val="15"/>
          <w:szCs w:val="24"/>
        </w:rPr>
        <w:t>而</w:t>
      </w:r>
      <w:r w:rsidRPr="0024000B">
        <w:rPr>
          <w:rFonts w:ascii="宋体" w:eastAsia="宋体" w:hAnsi="宋体" w:cs="宋体"/>
          <w:kern w:val="0"/>
          <w:sz w:val="15"/>
          <w:szCs w:val="24"/>
        </w:rPr>
        <w:t xml:space="preserve">Spring3中每模块被分成一个单独的 jar 文件，例如，spring-core, spring-expression, spring-context, spring-aop等 </w:t>
      </w:r>
    </w:p>
    <w:p w:rsidR="0024000B" w:rsidRPr="0024000B" w:rsidRDefault="0024000B" w:rsidP="00F172FD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36"/>
        </w:rPr>
      </w:pPr>
      <w:r w:rsidRPr="0024000B">
        <w:rPr>
          <w:rFonts w:ascii="宋体" w:eastAsia="宋体" w:hAnsi="宋体" w:cs="宋体"/>
          <w:b/>
          <w:bCs/>
          <w:kern w:val="0"/>
          <w:sz w:val="20"/>
          <w:szCs w:val="36"/>
        </w:rPr>
        <w:t xml:space="preserve">1. 创建一个Java工程 </w:t>
      </w:r>
    </w:p>
    <w:p w:rsidR="00871DDE" w:rsidRDefault="0024000B" w:rsidP="0024000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5"/>
          <w:szCs w:val="24"/>
        </w:rPr>
      </w:pPr>
      <w:r w:rsidRPr="0024000B">
        <w:rPr>
          <w:rFonts w:ascii="宋体" w:eastAsia="宋体" w:hAnsi="宋体" w:cs="宋体"/>
          <w:kern w:val="0"/>
          <w:sz w:val="15"/>
          <w:szCs w:val="24"/>
        </w:rPr>
        <w:t>打开 MyEclipse 创建一个java工程：Helloword，并添加Spring支持类库，右键工程名称，选择"MyEclipse"-&gt;"Add Spring Capabilites"，如下图：</w:t>
      </w:r>
    </w:p>
    <w:p w:rsidR="0024000B" w:rsidRPr="0024000B" w:rsidRDefault="0024000B" w:rsidP="002400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24000B">
        <w:rPr>
          <w:rFonts w:ascii="宋体" w:eastAsia="宋体" w:hAnsi="宋体" w:cs="宋体"/>
          <w:noProof/>
          <w:kern w:val="0"/>
          <w:sz w:val="15"/>
          <w:szCs w:val="24"/>
        </w:rPr>
        <w:drawing>
          <wp:inline distT="0" distB="0" distL="0" distR="0">
            <wp:extent cx="3880349" cy="4491533"/>
            <wp:effectExtent l="19050" t="0" r="5851" b="0"/>
            <wp:docPr id="3" name="图片 1" descr="http://www.yiibai.com/uploads/tutorial/20151227/1-15122G101152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tutorial/20151227/1-15122G101152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164" cy="449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DDE" w:rsidRDefault="00871DDE" w:rsidP="00F172FD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0"/>
          <w:szCs w:val="36"/>
        </w:rPr>
      </w:pPr>
    </w:p>
    <w:p w:rsidR="00871DDE" w:rsidRDefault="00871DDE" w:rsidP="00F172FD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0"/>
          <w:szCs w:val="36"/>
        </w:rPr>
      </w:pPr>
    </w:p>
    <w:p w:rsidR="0024000B" w:rsidRPr="0024000B" w:rsidRDefault="0024000B" w:rsidP="00F172FD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36"/>
        </w:rPr>
      </w:pPr>
      <w:r w:rsidRPr="0024000B">
        <w:rPr>
          <w:rFonts w:ascii="宋体" w:eastAsia="宋体" w:hAnsi="宋体" w:cs="宋体"/>
          <w:b/>
          <w:bCs/>
          <w:kern w:val="0"/>
          <w:sz w:val="20"/>
          <w:szCs w:val="36"/>
        </w:rPr>
        <w:lastRenderedPageBreak/>
        <w:t xml:space="preserve">2. Spring bean </w:t>
      </w:r>
    </w:p>
    <w:p w:rsidR="0024000B" w:rsidRPr="0024000B" w:rsidRDefault="0024000B" w:rsidP="0024000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5"/>
          <w:szCs w:val="24"/>
        </w:rPr>
      </w:pPr>
      <w:r w:rsidRPr="0024000B">
        <w:rPr>
          <w:rFonts w:ascii="宋体" w:eastAsia="宋体" w:hAnsi="宋体" w:cs="宋体"/>
          <w:kern w:val="0"/>
          <w:sz w:val="15"/>
          <w:szCs w:val="24"/>
        </w:rPr>
        <w:t xml:space="preserve">一个简单的 Spring bean. </w:t>
      </w:r>
      <w:r w:rsidR="00856247">
        <w:rPr>
          <w:rFonts w:ascii="宋体" w:eastAsia="宋体" w:hAnsi="宋体" w:cs="宋体" w:hint="eastAsia"/>
          <w:kern w:val="0"/>
          <w:sz w:val="15"/>
          <w:szCs w:val="24"/>
        </w:rPr>
        <w:t>无需序列化ID</w:t>
      </w:r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0" w:author="Unknown"/>
          <w:rFonts w:ascii="宋体" w:eastAsia="宋体" w:hAnsi="宋体" w:cs="宋体"/>
          <w:kern w:val="0"/>
          <w:sz w:val="15"/>
          <w:szCs w:val="24"/>
        </w:rPr>
      </w:pPr>
      <w:ins w:id="1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>package com.yiibai.core;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" w:author="Unknown"/>
          <w:rFonts w:ascii="宋体" w:eastAsia="宋体" w:hAnsi="宋体" w:cs="宋体"/>
          <w:kern w:val="0"/>
          <w:sz w:val="15"/>
          <w:szCs w:val="24"/>
        </w:rPr>
      </w:pPr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" w:author="Unknown"/>
          <w:rFonts w:ascii="宋体" w:eastAsia="宋体" w:hAnsi="宋体" w:cs="宋体"/>
          <w:kern w:val="0"/>
          <w:sz w:val="15"/>
          <w:szCs w:val="24"/>
        </w:rPr>
      </w:pPr>
      <w:ins w:id="4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>/**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" w:author="Unknown"/>
          <w:rFonts w:ascii="宋体" w:eastAsia="宋体" w:hAnsi="宋体" w:cs="宋体"/>
          <w:kern w:val="0"/>
          <w:sz w:val="15"/>
          <w:szCs w:val="24"/>
        </w:rPr>
      </w:pPr>
      <w:ins w:id="6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 xml:space="preserve"> * Spring bean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" w:author="Unknown"/>
          <w:rFonts w:ascii="宋体" w:eastAsia="宋体" w:hAnsi="宋体" w:cs="宋体"/>
          <w:kern w:val="0"/>
          <w:sz w:val="15"/>
          <w:szCs w:val="24"/>
        </w:rPr>
      </w:pPr>
      <w:ins w:id="8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 xml:space="preserve"> * 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" w:author="Unknown"/>
          <w:rFonts w:ascii="宋体" w:eastAsia="宋体" w:hAnsi="宋体" w:cs="宋体"/>
          <w:kern w:val="0"/>
          <w:sz w:val="15"/>
          <w:szCs w:val="24"/>
        </w:rPr>
      </w:pPr>
      <w:ins w:id="10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 xml:space="preserve"> */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" w:author="Unknown"/>
          <w:rFonts w:ascii="宋体" w:eastAsia="宋体" w:hAnsi="宋体" w:cs="宋体"/>
          <w:kern w:val="0"/>
          <w:sz w:val="15"/>
          <w:szCs w:val="24"/>
        </w:rPr>
      </w:pPr>
      <w:ins w:id="12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>public class HelloWorld {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3" w:author="Unknown"/>
          <w:rFonts w:ascii="宋体" w:eastAsia="宋体" w:hAnsi="宋体" w:cs="宋体"/>
          <w:kern w:val="0"/>
          <w:sz w:val="15"/>
          <w:szCs w:val="24"/>
        </w:rPr>
      </w:pPr>
      <w:ins w:id="14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  <w:t>private String name;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" w:author="Unknown"/>
          <w:rFonts w:ascii="宋体" w:eastAsia="宋体" w:hAnsi="宋体" w:cs="宋体"/>
          <w:kern w:val="0"/>
          <w:sz w:val="15"/>
          <w:szCs w:val="24"/>
        </w:rPr>
      </w:pPr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" w:author="Unknown"/>
          <w:rFonts w:ascii="宋体" w:eastAsia="宋体" w:hAnsi="宋体" w:cs="宋体"/>
          <w:kern w:val="0"/>
          <w:sz w:val="15"/>
          <w:szCs w:val="24"/>
        </w:rPr>
      </w:pPr>
      <w:ins w:id="17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  <w:t>public void setName(String name) {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" w:author="Unknown"/>
          <w:rFonts w:ascii="宋体" w:eastAsia="宋体" w:hAnsi="宋体" w:cs="宋体"/>
          <w:kern w:val="0"/>
          <w:sz w:val="15"/>
          <w:szCs w:val="24"/>
        </w:rPr>
      </w:pPr>
      <w:ins w:id="19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  <w:t>this.name = name;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0" w:author="Unknown"/>
          <w:rFonts w:ascii="宋体" w:eastAsia="宋体" w:hAnsi="宋体" w:cs="宋体"/>
          <w:kern w:val="0"/>
          <w:sz w:val="15"/>
          <w:szCs w:val="24"/>
        </w:rPr>
      </w:pPr>
      <w:ins w:id="21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  <w:t>}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2" w:author="Unknown"/>
          <w:rFonts w:ascii="宋体" w:eastAsia="宋体" w:hAnsi="宋体" w:cs="宋体"/>
          <w:kern w:val="0"/>
          <w:sz w:val="15"/>
          <w:szCs w:val="24"/>
        </w:rPr>
      </w:pPr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3" w:author="Unknown"/>
          <w:rFonts w:ascii="宋体" w:eastAsia="宋体" w:hAnsi="宋体" w:cs="宋体"/>
          <w:kern w:val="0"/>
          <w:sz w:val="15"/>
          <w:szCs w:val="24"/>
        </w:rPr>
      </w:pPr>
      <w:ins w:id="24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  <w:t>public void printHello() {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5" w:author="Unknown"/>
          <w:rFonts w:ascii="宋体" w:eastAsia="宋体" w:hAnsi="宋体" w:cs="宋体"/>
          <w:kern w:val="0"/>
          <w:sz w:val="15"/>
          <w:szCs w:val="24"/>
        </w:rPr>
      </w:pPr>
      <w:ins w:id="26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  <w:t>System.out.println("Spring 3 : Hello ! " + name);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7" w:author="Unknown"/>
          <w:rFonts w:ascii="宋体" w:eastAsia="宋体" w:hAnsi="宋体" w:cs="宋体"/>
          <w:kern w:val="0"/>
          <w:sz w:val="15"/>
          <w:szCs w:val="24"/>
        </w:rPr>
      </w:pPr>
      <w:ins w:id="28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  <w:t>}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" w:author="Unknown"/>
          <w:rFonts w:ascii="宋体" w:eastAsia="宋体" w:hAnsi="宋体" w:cs="宋体"/>
          <w:kern w:val="0"/>
          <w:sz w:val="15"/>
          <w:szCs w:val="24"/>
        </w:rPr>
      </w:pPr>
      <w:ins w:id="30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>}</w:t>
        </w:r>
      </w:ins>
    </w:p>
    <w:p w:rsidR="0024000B" w:rsidRPr="00BB6CB3" w:rsidRDefault="0024000B" w:rsidP="00F172FD">
      <w:pPr>
        <w:widowControl/>
        <w:spacing w:before="100" w:beforeAutospacing="1" w:after="100" w:afterAutospacing="1"/>
        <w:ind w:firstLine="420"/>
        <w:jc w:val="left"/>
        <w:outlineLvl w:val="1"/>
        <w:rPr>
          <w:ins w:id="31" w:author="Unknown"/>
          <w:rFonts w:ascii="宋体" w:eastAsia="宋体" w:hAnsi="宋体" w:cs="宋体"/>
          <w:b/>
          <w:bCs/>
          <w:kern w:val="0"/>
          <w:sz w:val="20"/>
          <w:szCs w:val="36"/>
        </w:rPr>
      </w:pPr>
      <w:ins w:id="32" w:author="Unknown">
        <w:r w:rsidRPr="00BB6CB3">
          <w:rPr>
            <w:rFonts w:ascii="宋体" w:eastAsia="宋体" w:hAnsi="宋体" w:cs="宋体"/>
            <w:b/>
            <w:bCs/>
            <w:kern w:val="0"/>
            <w:sz w:val="20"/>
            <w:szCs w:val="36"/>
          </w:rPr>
          <w:t xml:space="preserve">4. Spring bean 配置文件 </w:t>
        </w:r>
      </w:ins>
    </w:p>
    <w:p w:rsidR="0024000B" w:rsidRPr="00BB6CB3" w:rsidRDefault="0024000B" w:rsidP="0024000B">
      <w:pPr>
        <w:widowControl/>
        <w:jc w:val="left"/>
        <w:rPr>
          <w:ins w:id="33" w:author="Unknown"/>
          <w:rFonts w:ascii="宋体" w:eastAsia="宋体" w:hAnsi="宋体" w:cs="宋体"/>
          <w:kern w:val="0"/>
          <w:sz w:val="15"/>
          <w:szCs w:val="24"/>
        </w:rPr>
      </w:pPr>
      <w:ins w:id="34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 xml:space="preserve">创建Spring配置文件，并声明所有可用的Spring bean。 </w:t>
        </w:r>
      </w:ins>
    </w:p>
    <w:p w:rsidR="0024000B" w:rsidRPr="00BB6CB3" w:rsidRDefault="0024000B" w:rsidP="0024000B">
      <w:pPr>
        <w:widowControl/>
        <w:spacing w:before="100" w:beforeAutospacing="1" w:after="100" w:afterAutospacing="1"/>
        <w:jc w:val="left"/>
        <w:rPr>
          <w:ins w:id="35" w:author="Unknown"/>
          <w:rFonts w:ascii="宋体" w:eastAsia="宋体" w:hAnsi="宋体" w:cs="宋体"/>
          <w:color w:val="333333"/>
          <w:kern w:val="0"/>
          <w:sz w:val="15"/>
          <w:szCs w:val="24"/>
        </w:rPr>
      </w:pPr>
      <w:ins w:id="36" w:author="Unknown">
        <w:r w:rsidRPr="00BB6CB3">
          <w:rPr>
            <w:rFonts w:ascii="宋体" w:eastAsia="宋体" w:hAnsi="宋体" w:cs="宋体"/>
            <w:i/>
            <w:iCs/>
            <w:color w:val="333333"/>
            <w:kern w:val="0"/>
            <w:sz w:val="15"/>
            <w:szCs w:val="24"/>
          </w:rPr>
          <w:t>File : </w:t>
        </w:r>
        <w:r w:rsidRPr="00BB6CB3">
          <w:rPr>
            <w:rFonts w:ascii="微软雅黑" w:eastAsia="微软雅黑" w:hAnsi="微软雅黑" w:cs="宋体" w:hint="eastAsia"/>
            <w:color w:val="333333"/>
            <w:kern w:val="0"/>
            <w:sz w:val="16"/>
            <w:szCs w:val="16"/>
          </w:rPr>
          <w:t>applicationContext</w:t>
        </w:r>
        <w:r w:rsidRPr="00BB6CB3">
          <w:rPr>
            <w:rFonts w:ascii="宋体" w:eastAsia="宋体" w:hAnsi="宋体" w:cs="宋体"/>
            <w:i/>
            <w:iCs/>
            <w:color w:val="333333"/>
            <w:kern w:val="0"/>
            <w:sz w:val="15"/>
            <w:szCs w:val="24"/>
          </w:rPr>
          <w:t>.xml</w:t>
        </w:r>
        <w:r w:rsidRPr="00BB6CB3">
          <w:rPr>
            <w:rFonts w:ascii="宋体" w:eastAsia="宋体" w:hAnsi="宋体" w:cs="宋体"/>
            <w:color w:val="333333"/>
            <w:kern w:val="0"/>
            <w:sz w:val="15"/>
            <w:szCs w:val="24"/>
          </w:rPr>
          <w:t xml:space="preserve"> 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7" w:author="Unknown"/>
          <w:rFonts w:ascii="宋体" w:eastAsia="宋体" w:hAnsi="宋体" w:cs="宋体"/>
          <w:kern w:val="0"/>
          <w:sz w:val="15"/>
          <w:szCs w:val="24"/>
        </w:rPr>
      </w:pPr>
      <w:ins w:id="38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>&lt;beans xmlns="http://www.springframework.org/schema/beans"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9" w:author="Unknown"/>
          <w:rFonts w:ascii="宋体" w:eastAsia="宋体" w:hAnsi="宋体" w:cs="宋体"/>
          <w:kern w:val="0"/>
          <w:sz w:val="15"/>
          <w:szCs w:val="24"/>
        </w:rPr>
      </w:pPr>
      <w:ins w:id="40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  <w:t>xmlns:xsi="http://www.w3.org/2001/XMLSchema-instance"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1" w:author="Unknown"/>
          <w:rFonts w:ascii="宋体" w:eastAsia="宋体" w:hAnsi="宋体" w:cs="宋体"/>
          <w:kern w:val="0"/>
          <w:sz w:val="15"/>
          <w:szCs w:val="24"/>
        </w:rPr>
      </w:pPr>
      <w:ins w:id="42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  <w:t>xsi:schemaLocation="http://www.springframework.org/schema/beans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3" w:author="Unknown"/>
          <w:rFonts w:ascii="宋体" w:eastAsia="宋体" w:hAnsi="宋体" w:cs="宋体"/>
          <w:kern w:val="0"/>
          <w:sz w:val="15"/>
          <w:szCs w:val="24"/>
        </w:rPr>
      </w:pPr>
      <w:ins w:id="44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  <w:t>http://www.springframework.org/schema/beans/spring-beans-3.0.xsd"&gt;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5" w:author="Unknown"/>
          <w:rFonts w:ascii="宋体" w:eastAsia="宋体" w:hAnsi="宋体" w:cs="宋体"/>
          <w:kern w:val="0"/>
          <w:sz w:val="15"/>
          <w:szCs w:val="24"/>
        </w:rPr>
      </w:pPr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6" w:author="Unknown"/>
          <w:rFonts w:ascii="宋体" w:eastAsia="宋体" w:hAnsi="宋体" w:cs="宋体"/>
          <w:kern w:val="0"/>
          <w:sz w:val="15"/>
          <w:szCs w:val="24"/>
        </w:rPr>
      </w:pPr>
      <w:ins w:id="47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  <w:t>&lt;bean id="helloBean" class="com.yiibai.core.HelloWorld"&gt;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8" w:author="Unknown"/>
          <w:rFonts w:ascii="宋体" w:eastAsia="宋体" w:hAnsi="宋体" w:cs="宋体"/>
          <w:kern w:val="0"/>
          <w:sz w:val="15"/>
          <w:szCs w:val="24"/>
        </w:rPr>
      </w:pPr>
      <w:ins w:id="49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  <w:t>&lt;property name="name" value="Yiibai" /&gt;</w:t>
        </w:r>
      </w:ins>
      <w:r w:rsidR="0036113D">
        <w:rPr>
          <w:rFonts w:ascii="宋体" w:eastAsia="宋体" w:hAnsi="宋体" w:cs="宋体" w:hint="eastAsia"/>
          <w:kern w:val="0"/>
          <w:sz w:val="15"/>
          <w:szCs w:val="24"/>
        </w:rPr>
        <w:t xml:space="preserve">       这里指定注入的属性</w:t>
      </w:r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0" w:author="Unknown"/>
          <w:rFonts w:ascii="宋体" w:eastAsia="宋体" w:hAnsi="宋体" w:cs="宋体"/>
          <w:kern w:val="0"/>
          <w:sz w:val="15"/>
          <w:szCs w:val="24"/>
        </w:rPr>
      </w:pPr>
      <w:ins w:id="51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  <w:t>&lt;/bean&gt;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2" w:author="Unknown"/>
          <w:rFonts w:ascii="宋体" w:eastAsia="宋体" w:hAnsi="宋体" w:cs="宋体"/>
          <w:kern w:val="0"/>
          <w:sz w:val="15"/>
          <w:szCs w:val="24"/>
        </w:rPr>
      </w:pPr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3" w:author="Unknown"/>
          <w:rFonts w:ascii="宋体" w:eastAsia="宋体" w:hAnsi="宋体" w:cs="宋体"/>
          <w:kern w:val="0"/>
          <w:sz w:val="15"/>
          <w:szCs w:val="24"/>
        </w:rPr>
      </w:pPr>
      <w:ins w:id="54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>&lt;/beans&gt;</w:t>
        </w:r>
      </w:ins>
    </w:p>
    <w:p w:rsidR="00133769" w:rsidRDefault="00133769" w:rsidP="00F172FD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0"/>
          <w:szCs w:val="36"/>
        </w:rPr>
      </w:pPr>
    </w:p>
    <w:p w:rsidR="00133769" w:rsidRDefault="00133769" w:rsidP="00F172FD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0"/>
          <w:szCs w:val="36"/>
        </w:rPr>
      </w:pPr>
    </w:p>
    <w:p w:rsidR="00133769" w:rsidRDefault="00133769" w:rsidP="00F172FD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0"/>
          <w:szCs w:val="36"/>
        </w:rPr>
      </w:pPr>
    </w:p>
    <w:p w:rsidR="0024000B" w:rsidRPr="00BB6CB3" w:rsidRDefault="0024000B" w:rsidP="00F172FD">
      <w:pPr>
        <w:widowControl/>
        <w:spacing w:before="100" w:beforeAutospacing="1" w:after="100" w:afterAutospacing="1"/>
        <w:ind w:firstLine="420"/>
        <w:jc w:val="left"/>
        <w:outlineLvl w:val="1"/>
        <w:rPr>
          <w:ins w:id="55" w:author="Unknown"/>
          <w:rFonts w:ascii="宋体" w:eastAsia="宋体" w:hAnsi="宋体" w:cs="宋体"/>
          <w:b/>
          <w:bCs/>
          <w:kern w:val="0"/>
          <w:sz w:val="20"/>
          <w:szCs w:val="36"/>
        </w:rPr>
      </w:pPr>
      <w:ins w:id="56" w:author="Unknown">
        <w:r w:rsidRPr="00BB6CB3">
          <w:rPr>
            <w:rFonts w:ascii="宋体" w:eastAsia="宋体" w:hAnsi="宋体" w:cs="宋体"/>
            <w:b/>
            <w:bCs/>
            <w:kern w:val="0"/>
            <w:sz w:val="20"/>
            <w:szCs w:val="36"/>
          </w:rPr>
          <w:lastRenderedPageBreak/>
          <w:t xml:space="preserve">5. 项目结构 </w:t>
        </w:r>
      </w:ins>
    </w:p>
    <w:p w:rsidR="0024000B" w:rsidRPr="00BB6CB3" w:rsidRDefault="0024000B" w:rsidP="0024000B">
      <w:pPr>
        <w:widowControl/>
        <w:spacing w:before="100" w:beforeAutospacing="1" w:after="100" w:afterAutospacing="1"/>
        <w:jc w:val="left"/>
        <w:rPr>
          <w:ins w:id="57" w:author="Unknown"/>
          <w:rFonts w:ascii="宋体" w:eastAsia="宋体" w:hAnsi="宋体" w:cs="宋体"/>
          <w:kern w:val="0"/>
          <w:sz w:val="15"/>
          <w:szCs w:val="24"/>
        </w:rPr>
      </w:pPr>
      <w:ins w:id="58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 xml:space="preserve">查看目录结构如下: </w:t>
        </w:r>
      </w:ins>
    </w:p>
    <w:p w:rsidR="0024000B" w:rsidRPr="00BB6CB3" w:rsidRDefault="0024000B" w:rsidP="0024000B">
      <w:pPr>
        <w:widowControl/>
        <w:spacing w:before="100" w:beforeAutospacing="1" w:after="100" w:afterAutospacing="1"/>
        <w:jc w:val="left"/>
        <w:rPr>
          <w:ins w:id="59" w:author="Unknown"/>
          <w:rFonts w:ascii="宋体" w:eastAsia="宋体" w:hAnsi="宋体" w:cs="宋体"/>
          <w:kern w:val="0"/>
          <w:sz w:val="15"/>
          <w:szCs w:val="24"/>
        </w:rPr>
      </w:pPr>
      <w:r w:rsidRPr="00BB6CB3">
        <w:rPr>
          <w:rFonts w:ascii="宋体" w:eastAsia="宋体" w:hAnsi="宋体" w:cs="宋体"/>
          <w:noProof/>
          <w:kern w:val="0"/>
          <w:sz w:val="15"/>
          <w:szCs w:val="24"/>
        </w:rPr>
        <w:drawing>
          <wp:inline distT="0" distB="0" distL="0" distR="0">
            <wp:extent cx="3677915" cy="3745382"/>
            <wp:effectExtent l="19050" t="0" r="0" b="0"/>
            <wp:docPr id="2" name="图片 2" descr="http://www.yiibai.com/uploads/tutorial/20151227/1-15122G1013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tutorial/20151227/1-15122G1013D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276" cy="375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781" w:rsidRDefault="006D5781" w:rsidP="00F172FD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0"/>
          <w:szCs w:val="36"/>
        </w:rPr>
      </w:pPr>
    </w:p>
    <w:p w:rsidR="006D5781" w:rsidRDefault="006D5781" w:rsidP="00F172FD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0"/>
          <w:szCs w:val="36"/>
        </w:rPr>
      </w:pPr>
    </w:p>
    <w:p w:rsidR="00C911B2" w:rsidRPr="00C911B2" w:rsidRDefault="0024000B" w:rsidP="00C911B2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0"/>
          <w:szCs w:val="36"/>
        </w:rPr>
      </w:pPr>
      <w:ins w:id="60" w:author="Unknown">
        <w:r w:rsidRPr="00C911B2">
          <w:rPr>
            <w:rFonts w:ascii="宋体" w:eastAsia="宋体" w:hAnsi="宋体" w:cs="宋体"/>
            <w:b/>
            <w:bCs/>
            <w:kern w:val="0"/>
            <w:sz w:val="20"/>
            <w:szCs w:val="36"/>
          </w:rPr>
          <w:t xml:space="preserve">执行代码 </w:t>
        </w:r>
      </w:ins>
      <w:r w:rsidR="00BD007C" w:rsidRPr="00C911B2">
        <w:rPr>
          <w:rFonts w:ascii="宋体" w:eastAsia="宋体" w:hAnsi="宋体" w:cs="宋体" w:hint="eastAsia"/>
          <w:b/>
          <w:bCs/>
          <w:kern w:val="0"/>
          <w:sz w:val="20"/>
          <w:szCs w:val="36"/>
        </w:rPr>
        <w:t xml:space="preserve"> </w:t>
      </w:r>
    </w:p>
    <w:p w:rsidR="0024000B" w:rsidRPr="00C911B2" w:rsidRDefault="00BD007C" w:rsidP="00C911B2">
      <w:pPr>
        <w:widowControl/>
        <w:spacing w:before="100" w:beforeAutospacing="1" w:after="100" w:afterAutospacing="1"/>
        <w:jc w:val="left"/>
        <w:outlineLvl w:val="1"/>
        <w:rPr>
          <w:ins w:id="61" w:author="Unknown"/>
          <w:rFonts w:ascii="宋体" w:eastAsia="宋体" w:hAnsi="宋体" w:cs="宋体"/>
          <w:b/>
          <w:bCs/>
          <w:kern w:val="0"/>
          <w:sz w:val="20"/>
          <w:szCs w:val="36"/>
        </w:rPr>
      </w:pPr>
      <w:r w:rsidRPr="00C911B2">
        <w:rPr>
          <w:rFonts w:ascii="宋体" w:eastAsia="宋体" w:hAnsi="宋体" w:cs="宋体" w:hint="eastAsia"/>
          <w:b/>
          <w:bCs/>
          <w:kern w:val="0"/>
          <w:sz w:val="20"/>
          <w:szCs w:val="36"/>
        </w:rPr>
        <w:t>通过一个</w:t>
      </w:r>
      <w:ins w:id="62" w:author="Unknown">
        <w:r w:rsidRPr="00C911B2">
          <w:rPr>
            <w:rFonts w:ascii="宋体" w:eastAsia="宋体" w:hAnsi="宋体" w:cs="宋体"/>
            <w:kern w:val="0"/>
            <w:sz w:val="15"/>
            <w:szCs w:val="24"/>
          </w:rPr>
          <w:t>ApplicationContext</w:t>
        </w:r>
      </w:ins>
      <w:r w:rsidRPr="00C911B2">
        <w:rPr>
          <w:rFonts w:ascii="宋体" w:eastAsia="宋体" w:hAnsi="宋体" w:cs="宋体" w:hint="eastAsia"/>
          <w:kern w:val="0"/>
          <w:sz w:val="15"/>
          <w:szCs w:val="24"/>
        </w:rPr>
        <w:t>类载入</w:t>
      </w:r>
      <w:r w:rsidR="00974908" w:rsidRPr="00C911B2">
        <w:rPr>
          <w:rFonts w:ascii="宋体" w:eastAsia="宋体" w:hAnsi="宋体" w:cs="宋体" w:hint="eastAsia"/>
          <w:kern w:val="0"/>
          <w:sz w:val="15"/>
          <w:szCs w:val="24"/>
        </w:rPr>
        <w:t>Spring的配置文件</w:t>
      </w:r>
      <w:r w:rsidR="005639DB" w:rsidRPr="00C911B2">
        <w:rPr>
          <w:rFonts w:ascii="宋体" w:eastAsia="宋体" w:hAnsi="宋体" w:cs="宋体" w:hint="eastAsia"/>
          <w:kern w:val="0"/>
          <w:sz w:val="15"/>
          <w:szCs w:val="24"/>
        </w:rPr>
        <w:t>，</w:t>
      </w:r>
      <w:r w:rsidR="00EE64BB" w:rsidRPr="00C911B2">
        <w:rPr>
          <w:rFonts w:ascii="宋体" w:eastAsia="宋体" w:hAnsi="宋体" w:cs="宋体" w:hint="eastAsia"/>
          <w:kern w:val="0"/>
          <w:sz w:val="15"/>
          <w:szCs w:val="24"/>
        </w:rPr>
        <w:t>通过getBean</w:t>
      </w:r>
      <w:r w:rsidR="009E5F9A" w:rsidRPr="00C911B2">
        <w:rPr>
          <w:rFonts w:ascii="宋体" w:eastAsia="宋体" w:hAnsi="宋体" w:cs="宋体" w:hint="eastAsia"/>
          <w:kern w:val="0"/>
          <w:sz w:val="15"/>
          <w:szCs w:val="24"/>
        </w:rPr>
        <w:t>传入bean的别名</w:t>
      </w:r>
      <w:r w:rsidR="00811870" w:rsidRPr="00C911B2">
        <w:rPr>
          <w:rFonts w:ascii="宋体" w:eastAsia="宋体" w:hAnsi="宋体" w:cs="宋体" w:hint="eastAsia"/>
          <w:kern w:val="0"/>
          <w:sz w:val="15"/>
          <w:szCs w:val="24"/>
        </w:rPr>
        <w:t>，</w:t>
      </w:r>
      <w:r w:rsidR="00EE64BB" w:rsidRPr="00C911B2">
        <w:rPr>
          <w:rFonts w:ascii="宋体" w:eastAsia="宋体" w:hAnsi="宋体" w:cs="宋体" w:hint="eastAsia"/>
          <w:kern w:val="0"/>
          <w:sz w:val="15"/>
          <w:szCs w:val="24"/>
        </w:rPr>
        <w:t>就可以进行</w:t>
      </w:r>
      <w:r w:rsidR="005A1443" w:rsidRPr="00C911B2">
        <w:rPr>
          <w:rFonts w:ascii="宋体" w:eastAsia="宋体" w:hAnsi="宋体" w:cs="宋体" w:hint="eastAsia"/>
          <w:kern w:val="0"/>
          <w:sz w:val="15"/>
          <w:szCs w:val="24"/>
        </w:rPr>
        <w:t>实例化</w:t>
      </w:r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3" w:author="Unknown"/>
          <w:rFonts w:ascii="宋体" w:eastAsia="宋体" w:hAnsi="宋体" w:cs="宋体"/>
          <w:kern w:val="0"/>
          <w:sz w:val="15"/>
          <w:szCs w:val="24"/>
        </w:rPr>
      </w:pPr>
      <w:ins w:id="64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>package com.yiibai.core;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5" w:author="Unknown"/>
          <w:rFonts w:ascii="宋体" w:eastAsia="宋体" w:hAnsi="宋体" w:cs="宋体"/>
          <w:kern w:val="0"/>
          <w:sz w:val="15"/>
          <w:szCs w:val="24"/>
        </w:rPr>
      </w:pPr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6" w:author="Unknown"/>
          <w:rFonts w:ascii="宋体" w:eastAsia="宋体" w:hAnsi="宋体" w:cs="宋体"/>
          <w:kern w:val="0"/>
          <w:sz w:val="15"/>
          <w:szCs w:val="24"/>
        </w:rPr>
      </w:pPr>
      <w:ins w:id="67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>import org.springframework.context.ApplicationContext;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8" w:author="Unknown"/>
          <w:rFonts w:ascii="宋体" w:eastAsia="宋体" w:hAnsi="宋体" w:cs="宋体"/>
          <w:kern w:val="0"/>
          <w:sz w:val="15"/>
          <w:szCs w:val="24"/>
        </w:rPr>
      </w:pPr>
      <w:ins w:id="69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>import org.springframework.context.support.ClassPathXmlApplicationContext;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0" w:author="Unknown"/>
          <w:rFonts w:ascii="宋体" w:eastAsia="宋体" w:hAnsi="宋体" w:cs="宋体"/>
          <w:kern w:val="0"/>
          <w:sz w:val="15"/>
          <w:szCs w:val="24"/>
        </w:rPr>
      </w:pPr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1" w:author="Unknown"/>
          <w:rFonts w:ascii="宋体" w:eastAsia="宋体" w:hAnsi="宋体" w:cs="宋体"/>
          <w:kern w:val="0"/>
          <w:sz w:val="15"/>
          <w:szCs w:val="24"/>
        </w:rPr>
      </w:pPr>
      <w:ins w:id="72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>public class App {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3" w:author="Unknown"/>
          <w:rFonts w:ascii="宋体" w:eastAsia="宋体" w:hAnsi="宋体" w:cs="宋体"/>
          <w:kern w:val="0"/>
          <w:sz w:val="15"/>
          <w:szCs w:val="24"/>
        </w:rPr>
      </w:pPr>
      <w:ins w:id="74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  <w:t>public static void main(String[] args) {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5" w:author="Unknown"/>
          <w:rFonts w:ascii="宋体" w:eastAsia="宋体" w:hAnsi="宋体" w:cs="宋体"/>
          <w:kern w:val="0"/>
          <w:sz w:val="15"/>
          <w:szCs w:val="24"/>
        </w:rPr>
      </w:pPr>
      <w:ins w:id="76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  <w:t>ApplicationContext context = new ClassPathXmlApplicationContext(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7" w:author="Unknown"/>
          <w:rFonts w:ascii="宋体" w:eastAsia="宋体" w:hAnsi="宋体" w:cs="宋体"/>
          <w:kern w:val="0"/>
          <w:sz w:val="15"/>
          <w:szCs w:val="24"/>
        </w:rPr>
      </w:pPr>
      <w:ins w:id="78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  <w:t>"</w:t>
        </w:r>
        <w:r w:rsidRPr="00BB6CB3">
          <w:rPr>
            <w:rFonts w:ascii="Consolas" w:eastAsia="宋体" w:hAnsi="Consolas" w:cs="Consolas"/>
            <w:kern w:val="0"/>
            <w:sz w:val="15"/>
            <w:szCs w:val="24"/>
          </w:rPr>
          <w:t>applicationContext.xml");</w:t>
        </w:r>
        <w:r w:rsidRPr="00BB6CB3">
          <w:rPr>
            <w:rFonts w:ascii="宋体" w:eastAsia="宋体" w:hAnsi="宋体" w:cs="宋体"/>
            <w:kern w:val="0"/>
            <w:sz w:val="15"/>
            <w:szCs w:val="24"/>
          </w:rPr>
          <w:t xml:space="preserve"> HelloWorld obj = (HelloWorld) context.getBean("helloBean");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9" w:author="Unknown"/>
          <w:rFonts w:ascii="宋体" w:eastAsia="宋体" w:hAnsi="宋体" w:cs="宋体"/>
          <w:kern w:val="0"/>
          <w:sz w:val="15"/>
          <w:szCs w:val="24"/>
        </w:rPr>
      </w:pPr>
      <w:ins w:id="80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  <w:t>obj.printHello();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1" w:author="Unknown"/>
          <w:rFonts w:ascii="宋体" w:eastAsia="宋体" w:hAnsi="宋体" w:cs="宋体"/>
          <w:kern w:val="0"/>
          <w:sz w:val="15"/>
          <w:szCs w:val="24"/>
        </w:rPr>
      </w:pPr>
      <w:ins w:id="82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ab/>
          <w:t>}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3" w:author="Unknown"/>
          <w:rFonts w:ascii="宋体" w:eastAsia="宋体" w:hAnsi="宋体" w:cs="宋体"/>
          <w:kern w:val="0"/>
          <w:sz w:val="15"/>
          <w:szCs w:val="24"/>
        </w:rPr>
      </w:pPr>
      <w:ins w:id="84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>}</w:t>
        </w:r>
      </w:ins>
    </w:p>
    <w:p w:rsidR="006D5781" w:rsidRDefault="006D5781" w:rsidP="00F172FD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0"/>
          <w:szCs w:val="36"/>
        </w:rPr>
      </w:pPr>
    </w:p>
    <w:p w:rsidR="0024000B" w:rsidRPr="00BB6CB3" w:rsidRDefault="0024000B" w:rsidP="00F172FD">
      <w:pPr>
        <w:widowControl/>
        <w:spacing w:before="100" w:beforeAutospacing="1" w:after="100" w:afterAutospacing="1"/>
        <w:ind w:firstLine="420"/>
        <w:jc w:val="left"/>
        <w:outlineLvl w:val="1"/>
        <w:rPr>
          <w:ins w:id="85" w:author="Unknown"/>
          <w:rFonts w:ascii="宋体" w:eastAsia="宋体" w:hAnsi="宋体" w:cs="宋体"/>
          <w:b/>
          <w:bCs/>
          <w:kern w:val="0"/>
          <w:sz w:val="20"/>
          <w:szCs w:val="36"/>
        </w:rPr>
      </w:pPr>
      <w:ins w:id="86" w:author="Unknown">
        <w:r w:rsidRPr="00BB6CB3">
          <w:rPr>
            <w:rFonts w:ascii="宋体" w:eastAsia="宋体" w:hAnsi="宋体" w:cs="宋体"/>
            <w:b/>
            <w:bCs/>
            <w:kern w:val="0"/>
            <w:sz w:val="20"/>
            <w:szCs w:val="36"/>
          </w:rPr>
          <w:t xml:space="preserve">7. 输出结果 </w:t>
        </w:r>
      </w:ins>
    </w:p>
    <w:p w:rsidR="0024000B" w:rsidRPr="00BB6CB3" w:rsidRDefault="0024000B" w:rsidP="00240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7" w:author="Unknown"/>
          <w:rFonts w:ascii="宋体" w:eastAsia="宋体" w:hAnsi="宋体" w:cs="宋体"/>
          <w:kern w:val="0"/>
          <w:sz w:val="15"/>
          <w:szCs w:val="24"/>
        </w:rPr>
      </w:pPr>
      <w:ins w:id="88" w:author="Unknown">
        <w:r w:rsidRPr="00BB6CB3">
          <w:rPr>
            <w:rFonts w:ascii="宋体" w:eastAsia="宋体" w:hAnsi="宋体" w:cs="宋体"/>
            <w:kern w:val="0"/>
            <w:sz w:val="15"/>
            <w:szCs w:val="24"/>
          </w:rPr>
          <w:t>Spring 3 : Hello ! Yiibai</w:t>
        </w:r>
      </w:ins>
    </w:p>
    <w:p w:rsidR="0024000B" w:rsidRPr="00BB6CB3" w:rsidRDefault="0024000B" w:rsidP="0024000B">
      <w:pPr>
        <w:pStyle w:val="a5"/>
        <w:ind w:left="360" w:firstLineChars="0" w:firstLine="0"/>
      </w:pPr>
    </w:p>
    <w:p w:rsidR="00633D1D" w:rsidRDefault="00633D1D" w:rsidP="0024000B">
      <w:pPr>
        <w:pStyle w:val="a5"/>
        <w:ind w:left="360" w:firstLineChars="0" w:firstLine="0"/>
      </w:pPr>
    </w:p>
    <w:p w:rsidR="00633D1D" w:rsidRDefault="00633D1D" w:rsidP="00633D1D"/>
    <w:p w:rsidR="00633D1D" w:rsidRDefault="00633D1D" w:rsidP="00633D1D"/>
    <w:p w:rsidR="00633D1D" w:rsidRDefault="00633D1D" w:rsidP="00633D1D"/>
    <w:p w:rsidR="00633D1D" w:rsidRDefault="00633D1D" w:rsidP="00633D1D"/>
    <w:p w:rsidR="00633D1D" w:rsidRPr="00785588" w:rsidRDefault="00785588" w:rsidP="00785588">
      <w:pPr>
        <w:rPr>
          <w:b/>
          <w:sz w:val="32"/>
        </w:rPr>
      </w:pPr>
      <w:r w:rsidRPr="00785588">
        <w:rPr>
          <w:rFonts w:hint="eastAsia"/>
          <w:b/>
          <w:sz w:val="32"/>
        </w:rPr>
        <w:t>5</w:t>
      </w:r>
      <w:r w:rsidRPr="00785588">
        <w:rPr>
          <w:rFonts w:hint="eastAsia"/>
          <w:b/>
          <w:sz w:val="32"/>
        </w:rPr>
        <w:t>．</w:t>
      </w:r>
      <w:r w:rsidR="00633D1D" w:rsidRPr="00785588">
        <w:rPr>
          <w:rFonts w:hint="eastAsia"/>
          <w:b/>
          <w:sz w:val="32"/>
        </w:rPr>
        <w:t>Spring</w:t>
      </w:r>
      <w:r w:rsidR="00633D1D" w:rsidRPr="00785588">
        <w:rPr>
          <w:rFonts w:hint="eastAsia"/>
          <w:b/>
          <w:sz w:val="32"/>
        </w:rPr>
        <w:t>松耦合示例</w:t>
      </w:r>
    </w:p>
    <w:p w:rsidR="00785588" w:rsidRPr="00785588" w:rsidRDefault="00785588" w:rsidP="00785588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85588">
        <w:rPr>
          <w:rFonts w:ascii="微软雅黑" w:eastAsia="微软雅黑" w:hAnsi="微软雅黑" w:cs="宋体"/>
          <w:kern w:val="0"/>
          <w:sz w:val="16"/>
          <w:szCs w:val="24"/>
        </w:rPr>
        <w:t>面向对象的概念，是一个很好的设计来打破系统进入一个组可重用的对象。然而，当系统变大，尤其是在Java项目，庞大的对象依赖关系将一直紧密耦合引起对象难以管理或修改。在这种情况下，可以使用Spring框架作为一个核心模块轻松高效地</w:t>
      </w:r>
      <w:r w:rsidRPr="002537D9">
        <w:rPr>
          <w:rFonts w:ascii="微软雅黑" w:eastAsia="微软雅黑" w:hAnsi="微软雅黑" w:cs="宋体"/>
          <w:b/>
          <w:kern w:val="0"/>
          <w:sz w:val="16"/>
          <w:szCs w:val="24"/>
        </w:rPr>
        <w:t>管理所有的对象依赖</w:t>
      </w:r>
      <w:r w:rsidRPr="00785588">
        <w:rPr>
          <w:rFonts w:ascii="微软雅黑" w:eastAsia="微软雅黑" w:hAnsi="微软雅黑" w:cs="宋体"/>
          <w:kern w:val="0"/>
          <w:sz w:val="16"/>
          <w:szCs w:val="24"/>
        </w:rPr>
        <w:t xml:space="preserve">。 </w:t>
      </w:r>
    </w:p>
    <w:p w:rsidR="00785588" w:rsidRPr="00785588" w:rsidRDefault="00785588" w:rsidP="00785588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Cs w:val="36"/>
        </w:rPr>
      </w:pPr>
      <w:r w:rsidRPr="00785588">
        <w:rPr>
          <w:rFonts w:ascii="微软雅黑" w:eastAsia="微软雅黑" w:hAnsi="微软雅黑" w:cs="宋体"/>
          <w:b/>
          <w:bCs/>
          <w:kern w:val="0"/>
          <w:szCs w:val="36"/>
        </w:rPr>
        <w:t xml:space="preserve">输出生成器的例子 </w:t>
      </w:r>
    </w:p>
    <w:p w:rsidR="00785588" w:rsidRPr="00785588" w:rsidRDefault="00785588" w:rsidP="00785588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85588">
        <w:rPr>
          <w:rFonts w:ascii="微软雅黑" w:eastAsia="微软雅黑" w:hAnsi="微软雅黑" w:cs="宋体"/>
          <w:kern w:val="0"/>
          <w:sz w:val="16"/>
          <w:szCs w:val="24"/>
        </w:rPr>
        <w:t xml:space="preserve">让我们来看一个例子，假设你的项目有一个函数输出的内容，以CSV或JSON格式。您的代码可能看起来像下面的例子： </w:t>
      </w:r>
    </w:p>
    <w:p w:rsidR="00785588" w:rsidRPr="00785588" w:rsidRDefault="00785588" w:rsidP="0078558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85588">
        <w:rPr>
          <w:rFonts w:ascii="微软雅黑" w:eastAsia="微软雅黑" w:hAnsi="微软雅黑" w:cs="宋体"/>
          <w:kern w:val="0"/>
          <w:sz w:val="16"/>
          <w:szCs w:val="24"/>
        </w:rPr>
        <w:t xml:space="preserve">File : IOutputGenerator.java – 输出生成器接口 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85588">
        <w:rPr>
          <w:rFonts w:ascii="微软雅黑" w:eastAsia="微软雅黑" w:hAnsi="微软雅黑" w:cs="宋体"/>
          <w:kern w:val="0"/>
          <w:sz w:val="16"/>
          <w:szCs w:val="24"/>
        </w:rPr>
        <w:t>package com.yiibai.output;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85588">
        <w:rPr>
          <w:rFonts w:ascii="微软雅黑" w:eastAsia="微软雅黑" w:hAnsi="微软雅黑" w:cs="宋体"/>
          <w:kern w:val="0"/>
          <w:sz w:val="16"/>
          <w:szCs w:val="24"/>
        </w:rPr>
        <w:t>public interface IOutputGenerator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85588">
        <w:rPr>
          <w:rFonts w:ascii="微软雅黑" w:eastAsia="微软雅黑" w:hAnsi="微软雅黑" w:cs="宋体"/>
          <w:kern w:val="0"/>
          <w:sz w:val="16"/>
          <w:szCs w:val="24"/>
        </w:rPr>
        <w:t>{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85588">
        <w:rPr>
          <w:rFonts w:ascii="微软雅黑" w:eastAsia="微软雅黑" w:hAnsi="微软雅黑" w:cs="宋体"/>
          <w:kern w:val="0"/>
          <w:sz w:val="16"/>
          <w:szCs w:val="24"/>
        </w:rPr>
        <w:tab/>
        <w:t>public void generateOutput();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85588">
        <w:rPr>
          <w:rFonts w:ascii="微软雅黑" w:eastAsia="微软雅黑" w:hAnsi="微软雅黑" w:cs="宋体"/>
          <w:kern w:val="0"/>
          <w:sz w:val="16"/>
          <w:szCs w:val="24"/>
        </w:rPr>
        <w:t>}</w:t>
      </w:r>
    </w:p>
    <w:p w:rsidR="00785588" w:rsidRPr="00785588" w:rsidRDefault="00785588" w:rsidP="0078558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85588">
        <w:rPr>
          <w:rFonts w:ascii="微软雅黑" w:eastAsia="微软雅黑" w:hAnsi="微软雅黑" w:cs="宋体"/>
          <w:kern w:val="0"/>
          <w:sz w:val="16"/>
          <w:szCs w:val="24"/>
        </w:rPr>
        <w:t xml:space="preserve">File : CsvOutputGenerator.java – 一个CSV输出生成器用来实现IOutputGenerator接口。 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85588">
        <w:rPr>
          <w:rFonts w:ascii="微软雅黑" w:eastAsia="微软雅黑" w:hAnsi="微软雅黑" w:cs="宋体"/>
          <w:kern w:val="0"/>
          <w:sz w:val="16"/>
          <w:szCs w:val="24"/>
        </w:rPr>
        <w:t>package com.yiibai.output.impl;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85588">
        <w:rPr>
          <w:rFonts w:ascii="微软雅黑" w:eastAsia="微软雅黑" w:hAnsi="微软雅黑" w:cs="宋体"/>
          <w:kern w:val="0"/>
          <w:sz w:val="16"/>
          <w:szCs w:val="24"/>
        </w:rPr>
        <w:t>import com.yiibai.output.IOutputGenerator;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85588">
        <w:rPr>
          <w:rFonts w:ascii="微软雅黑" w:eastAsia="微软雅黑" w:hAnsi="微软雅黑" w:cs="宋体"/>
          <w:kern w:val="0"/>
          <w:sz w:val="16"/>
          <w:szCs w:val="24"/>
        </w:rPr>
        <w:t>public class CsvOutputGenerator implements IOutputGenerator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85588">
        <w:rPr>
          <w:rFonts w:ascii="微软雅黑" w:eastAsia="微软雅黑" w:hAnsi="微软雅黑" w:cs="宋体"/>
          <w:kern w:val="0"/>
          <w:sz w:val="16"/>
          <w:szCs w:val="24"/>
        </w:rPr>
        <w:t>{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85588">
        <w:rPr>
          <w:rFonts w:ascii="微软雅黑" w:eastAsia="微软雅黑" w:hAnsi="微软雅黑" w:cs="宋体"/>
          <w:kern w:val="0"/>
          <w:sz w:val="16"/>
          <w:szCs w:val="24"/>
        </w:rPr>
        <w:tab/>
        <w:t>public void generateOutput(){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85588">
        <w:rPr>
          <w:rFonts w:ascii="微软雅黑" w:eastAsia="微软雅黑" w:hAnsi="微软雅黑" w:cs="宋体"/>
          <w:kern w:val="0"/>
          <w:sz w:val="16"/>
          <w:szCs w:val="24"/>
        </w:rPr>
        <w:tab/>
      </w:r>
      <w:r w:rsidRPr="00785588">
        <w:rPr>
          <w:rFonts w:ascii="微软雅黑" w:eastAsia="微软雅黑" w:hAnsi="微软雅黑" w:cs="宋体"/>
          <w:kern w:val="0"/>
          <w:sz w:val="16"/>
          <w:szCs w:val="24"/>
        </w:rPr>
        <w:tab/>
        <w:t>System.out.println("Csv Output Generator");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85588">
        <w:rPr>
          <w:rFonts w:ascii="微软雅黑" w:eastAsia="微软雅黑" w:hAnsi="微软雅黑" w:cs="宋体"/>
          <w:kern w:val="0"/>
          <w:sz w:val="16"/>
          <w:szCs w:val="24"/>
        </w:rPr>
        <w:tab/>
        <w:t>}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85588">
        <w:rPr>
          <w:rFonts w:ascii="微软雅黑" w:eastAsia="微软雅黑" w:hAnsi="微软雅黑" w:cs="宋体"/>
          <w:kern w:val="0"/>
          <w:sz w:val="16"/>
          <w:szCs w:val="24"/>
        </w:rPr>
        <w:t>}</w:t>
      </w:r>
    </w:p>
    <w:p w:rsidR="00785588" w:rsidRPr="00785588" w:rsidRDefault="00785588" w:rsidP="0078558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85588">
        <w:rPr>
          <w:rFonts w:ascii="微软雅黑" w:eastAsia="微软雅黑" w:hAnsi="微软雅黑" w:cs="宋体"/>
          <w:kern w:val="0"/>
          <w:sz w:val="16"/>
          <w:szCs w:val="24"/>
        </w:rPr>
        <w:lastRenderedPageBreak/>
        <w:t xml:space="preserve">File : JsonOutputGenerator.java – 一个JSON输出生成器用来实现IOutputGenerator接口。 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9" w:author="Unknown"/>
          <w:rFonts w:ascii="微软雅黑" w:eastAsia="微软雅黑" w:hAnsi="微软雅黑" w:cs="宋体"/>
          <w:kern w:val="0"/>
          <w:sz w:val="16"/>
          <w:szCs w:val="24"/>
        </w:rPr>
      </w:pPr>
      <w:ins w:id="90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package com.yiibai.output.impl;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1" w:author="Unknown"/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2" w:author="Unknown"/>
          <w:rFonts w:ascii="微软雅黑" w:eastAsia="微软雅黑" w:hAnsi="微软雅黑" w:cs="宋体"/>
          <w:kern w:val="0"/>
          <w:sz w:val="16"/>
          <w:szCs w:val="24"/>
        </w:rPr>
      </w:pPr>
      <w:ins w:id="93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import com.yiibai.output.IOutputGenerator;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4" w:author="Unknown"/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5" w:author="Unknown"/>
          <w:rFonts w:ascii="微软雅黑" w:eastAsia="微软雅黑" w:hAnsi="微软雅黑" w:cs="宋体"/>
          <w:kern w:val="0"/>
          <w:sz w:val="16"/>
          <w:szCs w:val="24"/>
        </w:rPr>
      </w:pPr>
      <w:ins w:id="96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public class JsonOutputGenerator implements IOutputGenerator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7" w:author="Unknown"/>
          <w:rFonts w:ascii="微软雅黑" w:eastAsia="微软雅黑" w:hAnsi="微软雅黑" w:cs="宋体"/>
          <w:kern w:val="0"/>
          <w:sz w:val="16"/>
          <w:szCs w:val="24"/>
        </w:rPr>
      </w:pPr>
      <w:ins w:id="98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{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9" w:author="Unknown"/>
          <w:rFonts w:ascii="微软雅黑" w:eastAsia="微软雅黑" w:hAnsi="微软雅黑" w:cs="宋体"/>
          <w:kern w:val="0"/>
          <w:sz w:val="16"/>
          <w:szCs w:val="24"/>
        </w:rPr>
      </w:pPr>
      <w:ins w:id="100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public void generateOutput(){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1" w:author="Unknown"/>
          <w:rFonts w:ascii="微软雅黑" w:eastAsia="微软雅黑" w:hAnsi="微软雅黑" w:cs="宋体"/>
          <w:kern w:val="0"/>
          <w:sz w:val="16"/>
          <w:szCs w:val="24"/>
        </w:rPr>
      </w:pPr>
      <w:ins w:id="102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System.out.println("Json Output Generator");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3" w:author="Unknown"/>
          <w:rFonts w:ascii="微软雅黑" w:eastAsia="微软雅黑" w:hAnsi="微软雅黑" w:cs="宋体"/>
          <w:kern w:val="0"/>
          <w:sz w:val="16"/>
          <w:szCs w:val="24"/>
        </w:rPr>
      </w:pPr>
      <w:ins w:id="104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}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5" w:author="Unknown"/>
          <w:rFonts w:ascii="微软雅黑" w:eastAsia="微软雅黑" w:hAnsi="微软雅黑" w:cs="宋体"/>
          <w:kern w:val="0"/>
          <w:sz w:val="16"/>
          <w:szCs w:val="24"/>
        </w:rPr>
      </w:pPr>
      <w:ins w:id="106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}</w:t>
        </w:r>
      </w:ins>
    </w:p>
    <w:p w:rsidR="003C21DF" w:rsidRDefault="00785588" w:rsidP="00785588">
      <w:pPr>
        <w:widowControl/>
        <w:jc w:val="left"/>
        <w:rPr>
          <w:rFonts w:ascii="微软雅黑" w:eastAsia="微软雅黑" w:hAnsi="微软雅黑" w:cs="宋体" w:hint="eastAsia"/>
          <w:kern w:val="0"/>
          <w:sz w:val="16"/>
          <w:szCs w:val="24"/>
        </w:rPr>
      </w:pPr>
      <w:ins w:id="107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有几个方法来调用IOutputGenerator，以及如何使用 Spring 来避免对象相互结合紧密。 </w:t>
        </w:r>
      </w:ins>
    </w:p>
    <w:p w:rsidR="00785588" w:rsidRPr="00785588" w:rsidRDefault="00CA4337" w:rsidP="00785588">
      <w:pPr>
        <w:widowControl/>
        <w:jc w:val="left"/>
        <w:rPr>
          <w:ins w:id="108" w:author="Unknown"/>
          <w:rFonts w:ascii="微软雅黑" w:eastAsia="微软雅黑" w:hAnsi="微软雅黑" w:cs="宋体" w:hint="eastAsia"/>
          <w:kern w:val="0"/>
          <w:sz w:val="16"/>
          <w:szCs w:val="24"/>
        </w:rPr>
      </w:pPr>
      <w:r>
        <w:rPr>
          <w:rFonts w:ascii="微软雅黑" w:eastAsia="微软雅黑" w:hAnsi="微软雅黑" w:cs="宋体" w:hint="eastAsia"/>
          <w:kern w:val="0"/>
          <w:sz w:val="16"/>
          <w:szCs w:val="24"/>
        </w:rPr>
        <w:t>保证了多态</w:t>
      </w:r>
      <w:r w:rsidR="00C8487F">
        <w:rPr>
          <w:rFonts w:ascii="微软雅黑" w:eastAsia="微软雅黑" w:hAnsi="微软雅黑" w:cs="宋体" w:hint="eastAsia"/>
          <w:kern w:val="0"/>
          <w:sz w:val="16"/>
          <w:szCs w:val="24"/>
        </w:rPr>
        <w:t>复用</w:t>
      </w:r>
      <w:r>
        <w:rPr>
          <w:rFonts w:ascii="微软雅黑" w:eastAsia="微软雅黑" w:hAnsi="微软雅黑" w:cs="宋体" w:hint="eastAsia"/>
          <w:kern w:val="0"/>
          <w:sz w:val="16"/>
          <w:szCs w:val="24"/>
        </w:rPr>
        <w:t>的同时又解耦合</w:t>
      </w:r>
    </w:p>
    <w:p w:rsidR="00785588" w:rsidRPr="00785588" w:rsidRDefault="00785588" w:rsidP="00785588">
      <w:pPr>
        <w:widowControl/>
        <w:spacing w:before="100" w:beforeAutospacing="1" w:after="100" w:afterAutospacing="1"/>
        <w:jc w:val="left"/>
        <w:outlineLvl w:val="1"/>
        <w:rPr>
          <w:ins w:id="109" w:author="Unknown"/>
          <w:rFonts w:ascii="微软雅黑" w:eastAsia="微软雅黑" w:hAnsi="微软雅黑" w:cs="宋体"/>
          <w:b/>
          <w:bCs/>
          <w:kern w:val="0"/>
          <w:szCs w:val="36"/>
        </w:rPr>
      </w:pPr>
      <w:ins w:id="110" w:author="Unknown">
        <w:r w:rsidRPr="00785588">
          <w:rPr>
            <w:rFonts w:ascii="微软雅黑" w:eastAsia="微软雅黑" w:hAnsi="微软雅黑" w:cs="宋体"/>
            <w:b/>
            <w:bCs/>
            <w:kern w:val="0"/>
            <w:szCs w:val="36"/>
          </w:rPr>
          <w:t xml:space="preserve">1. 方法1 – 直接调用 </w:t>
        </w:r>
      </w:ins>
    </w:p>
    <w:p w:rsidR="00785588" w:rsidRPr="00785588" w:rsidRDefault="00785588" w:rsidP="00785588">
      <w:pPr>
        <w:widowControl/>
        <w:jc w:val="left"/>
        <w:rPr>
          <w:ins w:id="111" w:author="Unknown"/>
          <w:rFonts w:ascii="微软雅黑" w:eastAsia="微软雅黑" w:hAnsi="微软雅黑" w:cs="宋体"/>
          <w:kern w:val="0"/>
          <w:sz w:val="16"/>
          <w:szCs w:val="24"/>
        </w:rPr>
      </w:pPr>
      <w:ins w:id="112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正常的方式，直接调用它。 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3" w:author="Unknown"/>
          <w:rFonts w:ascii="微软雅黑" w:eastAsia="微软雅黑" w:hAnsi="微软雅黑" w:cs="宋体"/>
          <w:kern w:val="0"/>
          <w:sz w:val="16"/>
          <w:szCs w:val="24"/>
        </w:rPr>
      </w:pPr>
      <w:ins w:id="114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package com.yiibai.common;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5" w:author="Unknown"/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6" w:author="Unknown"/>
          <w:rFonts w:ascii="微软雅黑" w:eastAsia="微软雅黑" w:hAnsi="微软雅黑" w:cs="宋体"/>
          <w:kern w:val="0"/>
          <w:sz w:val="16"/>
          <w:szCs w:val="24"/>
        </w:rPr>
      </w:pPr>
      <w:ins w:id="117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import com.yiibai.output.IOutputGenerator;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8" w:author="Unknown"/>
          <w:rFonts w:ascii="微软雅黑" w:eastAsia="微软雅黑" w:hAnsi="微软雅黑" w:cs="宋体"/>
          <w:kern w:val="0"/>
          <w:sz w:val="16"/>
          <w:szCs w:val="24"/>
        </w:rPr>
      </w:pPr>
      <w:ins w:id="119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import com.yiibai.output.impl.CsvOutputGenerator;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0" w:author="Unknown"/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1" w:author="Unknown"/>
          <w:rFonts w:ascii="微软雅黑" w:eastAsia="微软雅黑" w:hAnsi="微软雅黑" w:cs="宋体"/>
          <w:kern w:val="0"/>
          <w:sz w:val="16"/>
          <w:szCs w:val="24"/>
        </w:rPr>
      </w:pPr>
      <w:ins w:id="122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public class App 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3" w:author="Unknown"/>
          <w:rFonts w:ascii="微软雅黑" w:eastAsia="微软雅黑" w:hAnsi="微软雅黑" w:cs="宋体"/>
          <w:kern w:val="0"/>
          <w:sz w:val="16"/>
          <w:szCs w:val="24"/>
        </w:rPr>
      </w:pPr>
      <w:ins w:id="124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{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5" w:author="Unknown"/>
          <w:rFonts w:ascii="微软雅黑" w:eastAsia="微软雅黑" w:hAnsi="微软雅黑" w:cs="宋体"/>
          <w:kern w:val="0"/>
          <w:sz w:val="16"/>
          <w:szCs w:val="24"/>
        </w:rPr>
      </w:pPr>
      <w:ins w:id="126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    public static void main( String[] args )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7" w:author="Unknown"/>
          <w:rFonts w:ascii="微软雅黑" w:eastAsia="微软雅黑" w:hAnsi="微软雅黑" w:cs="宋体"/>
          <w:kern w:val="0"/>
          <w:sz w:val="16"/>
          <w:szCs w:val="24"/>
        </w:rPr>
      </w:pPr>
      <w:ins w:id="128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    {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9" w:author="Unknown"/>
          <w:rFonts w:ascii="微软雅黑" w:eastAsia="微软雅黑" w:hAnsi="微软雅黑" w:cs="宋体"/>
          <w:kern w:val="0"/>
          <w:sz w:val="16"/>
          <w:szCs w:val="24"/>
        </w:rPr>
      </w:pPr>
      <w:ins w:id="130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    </w:t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IOutputGenerator output = new CsvOutputGenerator();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31" w:author="Unknown"/>
          <w:rFonts w:ascii="微软雅黑" w:eastAsia="微软雅黑" w:hAnsi="微软雅黑" w:cs="宋体"/>
          <w:kern w:val="0"/>
          <w:sz w:val="16"/>
          <w:szCs w:val="24"/>
        </w:rPr>
      </w:pPr>
      <w:ins w:id="132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    </w:t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output.generateOutput();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33" w:author="Unknown"/>
          <w:rFonts w:ascii="微软雅黑" w:eastAsia="微软雅黑" w:hAnsi="微软雅黑" w:cs="宋体"/>
          <w:kern w:val="0"/>
          <w:sz w:val="16"/>
          <w:szCs w:val="24"/>
        </w:rPr>
      </w:pPr>
      <w:ins w:id="134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    }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35" w:author="Unknown"/>
          <w:rFonts w:ascii="微软雅黑" w:eastAsia="微软雅黑" w:hAnsi="微软雅黑" w:cs="宋体"/>
          <w:kern w:val="0"/>
          <w:sz w:val="16"/>
          <w:szCs w:val="24"/>
        </w:rPr>
      </w:pPr>
      <w:ins w:id="136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}</w:t>
        </w:r>
      </w:ins>
    </w:p>
    <w:p w:rsidR="00785588" w:rsidRPr="00785588" w:rsidRDefault="00785588" w:rsidP="00785588">
      <w:pPr>
        <w:widowControl/>
        <w:spacing w:before="100" w:beforeAutospacing="1" w:after="100" w:afterAutospacing="1"/>
        <w:jc w:val="left"/>
        <w:rPr>
          <w:ins w:id="137" w:author="Unknown"/>
          <w:rFonts w:ascii="微软雅黑" w:eastAsia="微软雅黑" w:hAnsi="微软雅黑" w:cs="宋体"/>
          <w:kern w:val="0"/>
          <w:sz w:val="16"/>
          <w:szCs w:val="24"/>
        </w:rPr>
      </w:pPr>
      <w:ins w:id="138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存在问题 </w:t>
        </w:r>
      </w:ins>
    </w:p>
    <w:p w:rsidR="00785588" w:rsidRPr="00785588" w:rsidRDefault="00785588" w:rsidP="00785588">
      <w:pPr>
        <w:widowControl/>
        <w:jc w:val="left"/>
        <w:rPr>
          <w:ins w:id="139" w:author="Unknown"/>
          <w:rFonts w:ascii="微软雅黑" w:eastAsia="微软雅黑" w:hAnsi="微软雅黑" w:cs="宋体"/>
          <w:kern w:val="0"/>
          <w:sz w:val="16"/>
          <w:szCs w:val="24"/>
        </w:rPr>
      </w:pPr>
      <w:ins w:id="140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以这种方式，这个问题是“output”紧密到CsvOutputGenerator耦合，输出生成的每一个变化可能涉及代码变化。如果此代码分散在你的项目中，输出生成的每一次变化都会让你受苦。 </w:t>
        </w:r>
      </w:ins>
    </w:p>
    <w:p w:rsidR="00785588" w:rsidRPr="00785588" w:rsidRDefault="00785588" w:rsidP="00785588">
      <w:pPr>
        <w:widowControl/>
        <w:spacing w:before="100" w:beforeAutospacing="1" w:after="100" w:afterAutospacing="1"/>
        <w:jc w:val="left"/>
        <w:outlineLvl w:val="1"/>
        <w:rPr>
          <w:ins w:id="141" w:author="Unknown"/>
          <w:rFonts w:ascii="微软雅黑" w:eastAsia="微软雅黑" w:hAnsi="微软雅黑" w:cs="宋体"/>
          <w:b/>
          <w:bCs/>
          <w:kern w:val="0"/>
          <w:szCs w:val="36"/>
        </w:rPr>
      </w:pPr>
      <w:ins w:id="142" w:author="Unknown">
        <w:r w:rsidRPr="00785588">
          <w:rPr>
            <w:rFonts w:ascii="微软雅黑" w:eastAsia="微软雅黑" w:hAnsi="微软雅黑" w:cs="宋体"/>
            <w:b/>
            <w:bCs/>
            <w:kern w:val="0"/>
            <w:szCs w:val="36"/>
          </w:rPr>
          <w:t xml:space="preserve">方法2 – 用辅助类调用它 </w:t>
        </w:r>
      </w:ins>
    </w:p>
    <w:p w:rsidR="00785588" w:rsidRPr="00785588" w:rsidRDefault="00785588" w:rsidP="00785588">
      <w:pPr>
        <w:widowControl/>
        <w:jc w:val="left"/>
        <w:rPr>
          <w:ins w:id="143" w:author="Unknown"/>
          <w:rFonts w:ascii="微软雅黑" w:eastAsia="微软雅黑" w:hAnsi="微软雅黑" w:cs="宋体"/>
          <w:kern w:val="0"/>
          <w:sz w:val="16"/>
          <w:szCs w:val="24"/>
        </w:rPr>
      </w:pPr>
      <w:ins w:id="144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可能想创建一个辅助类将所有输出实现在类的内部。 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45" w:author="Unknown"/>
          <w:rFonts w:ascii="微软雅黑" w:eastAsia="微软雅黑" w:hAnsi="微软雅黑" w:cs="宋体"/>
          <w:kern w:val="0"/>
          <w:sz w:val="16"/>
          <w:szCs w:val="24"/>
        </w:rPr>
      </w:pPr>
      <w:ins w:id="146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package com.yiibai.output;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47" w:author="Unknown"/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48" w:author="Unknown"/>
          <w:rFonts w:ascii="微软雅黑" w:eastAsia="微软雅黑" w:hAnsi="微软雅黑" w:cs="宋体"/>
          <w:kern w:val="0"/>
          <w:sz w:val="16"/>
          <w:szCs w:val="24"/>
        </w:rPr>
      </w:pPr>
      <w:ins w:id="149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import com.yiibai.output.IOutputGenerator;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0" w:author="Unknown"/>
          <w:rFonts w:ascii="微软雅黑" w:eastAsia="微软雅黑" w:hAnsi="微软雅黑" w:cs="宋体"/>
          <w:kern w:val="0"/>
          <w:sz w:val="16"/>
          <w:szCs w:val="24"/>
        </w:rPr>
      </w:pPr>
      <w:ins w:id="151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lastRenderedPageBreak/>
          <w:t>import com.yiibai.output.impl.CsvOutputGenerator;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2" w:author="Unknown"/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3" w:author="Unknown"/>
          <w:rFonts w:ascii="微软雅黑" w:eastAsia="微软雅黑" w:hAnsi="微软雅黑" w:cs="宋体"/>
          <w:kern w:val="0"/>
          <w:sz w:val="16"/>
          <w:szCs w:val="24"/>
        </w:rPr>
      </w:pPr>
      <w:ins w:id="154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public class OutputHelper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5" w:author="Unknown"/>
          <w:rFonts w:ascii="微软雅黑" w:eastAsia="微软雅黑" w:hAnsi="微软雅黑" w:cs="宋体"/>
          <w:kern w:val="0"/>
          <w:sz w:val="16"/>
          <w:szCs w:val="24"/>
        </w:rPr>
      </w:pPr>
      <w:ins w:id="156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{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7" w:author="Unknown"/>
          <w:rFonts w:ascii="微软雅黑" w:eastAsia="微软雅黑" w:hAnsi="微软雅黑" w:cs="宋体"/>
          <w:kern w:val="0"/>
          <w:sz w:val="16"/>
          <w:szCs w:val="24"/>
        </w:rPr>
      </w:pPr>
      <w:ins w:id="158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IOutputGenerator outputGenerator;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9" w:author="Unknown"/>
          <w:rFonts w:ascii="微软雅黑" w:eastAsia="微软雅黑" w:hAnsi="微软雅黑" w:cs="宋体"/>
          <w:kern w:val="0"/>
          <w:sz w:val="16"/>
          <w:szCs w:val="24"/>
        </w:rPr>
      </w:pPr>
      <w:ins w:id="160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1" w:author="Unknown"/>
          <w:rFonts w:ascii="微软雅黑" w:eastAsia="微软雅黑" w:hAnsi="微软雅黑" w:cs="宋体"/>
          <w:kern w:val="0"/>
          <w:sz w:val="16"/>
          <w:szCs w:val="24"/>
        </w:rPr>
      </w:pPr>
      <w:ins w:id="162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public OutputHelper(){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3" w:author="Unknown"/>
          <w:rFonts w:ascii="微软雅黑" w:eastAsia="微软雅黑" w:hAnsi="微软雅黑" w:cs="宋体"/>
          <w:kern w:val="0"/>
          <w:sz w:val="16"/>
          <w:szCs w:val="24"/>
        </w:rPr>
      </w:pPr>
      <w:ins w:id="164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outputGenerator = new CsvOutputGenerator();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5" w:author="Unknown"/>
          <w:rFonts w:ascii="微软雅黑" w:eastAsia="微软雅黑" w:hAnsi="微软雅黑" w:cs="宋体"/>
          <w:kern w:val="0"/>
          <w:sz w:val="16"/>
          <w:szCs w:val="24"/>
        </w:rPr>
      </w:pPr>
      <w:ins w:id="166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}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7" w:author="Unknown"/>
          <w:rFonts w:ascii="微软雅黑" w:eastAsia="微软雅黑" w:hAnsi="微软雅黑" w:cs="宋体"/>
          <w:kern w:val="0"/>
          <w:sz w:val="16"/>
          <w:szCs w:val="24"/>
        </w:rPr>
      </w:pPr>
      <w:ins w:id="168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9" w:author="Unknown"/>
          <w:rFonts w:ascii="微软雅黑" w:eastAsia="微软雅黑" w:hAnsi="微软雅黑" w:cs="宋体"/>
          <w:kern w:val="0"/>
          <w:sz w:val="16"/>
          <w:szCs w:val="24"/>
        </w:rPr>
      </w:pPr>
      <w:ins w:id="170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public void generateOutput(){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1" w:author="Unknown"/>
          <w:rFonts w:ascii="微软雅黑" w:eastAsia="微软雅黑" w:hAnsi="微软雅黑" w:cs="宋体"/>
          <w:kern w:val="0"/>
          <w:sz w:val="16"/>
          <w:szCs w:val="24"/>
        </w:rPr>
      </w:pPr>
      <w:ins w:id="172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outputGenerator.generateOutput();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3" w:author="Unknown"/>
          <w:rFonts w:ascii="微软雅黑" w:eastAsia="微软雅黑" w:hAnsi="微软雅黑" w:cs="宋体"/>
          <w:kern w:val="0"/>
          <w:sz w:val="16"/>
          <w:szCs w:val="24"/>
        </w:rPr>
      </w:pPr>
      <w:ins w:id="174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}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5" w:author="Unknown"/>
          <w:rFonts w:ascii="微软雅黑" w:eastAsia="微软雅黑" w:hAnsi="微软雅黑" w:cs="宋体"/>
          <w:kern w:val="0"/>
          <w:sz w:val="16"/>
          <w:szCs w:val="24"/>
        </w:rPr>
      </w:pPr>
      <w:ins w:id="176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7" w:author="Unknown"/>
          <w:rFonts w:ascii="微软雅黑" w:eastAsia="微软雅黑" w:hAnsi="微软雅黑" w:cs="宋体"/>
          <w:kern w:val="0"/>
          <w:sz w:val="16"/>
          <w:szCs w:val="24"/>
        </w:rPr>
      </w:pPr>
      <w:ins w:id="178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}</w:t>
        </w:r>
      </w:ins>
    </w:p>
    <w:p w:rsidR="00785588" w:rsidRPr="00785588" w:rsidRDefault="00785588" w:rsidP="00785588">
      <w:pPr>
        <w:widowControl/>
        <w:jc w:val="left"/>
        <w:rPr>
          <w:ins w:id="179" w:author="Unknown"/>
          <w:rFonts w:ascii="微软雅黑" w:eastAsia="微软雅黑" w:hAnsi="微软雅黑" w:cs="宋体"/>
          <w:kern w:val="0"/>
          <w:sz w:val="16"/>
          <w:szCs w:val="24"/>
        </w:rPr>
      </w:pPr>
      <w:ins w:id="180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通过辅助类调用它 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1" w:author="Unknown"/>
          <w:rFonts w:ascii="微软雅黑" w:eastAsia="微软雅黑" w:hAnsi="微软雅黑" w:cs="宋体"/>
          <w:kern w:val="0"/>
          <w:sz w:val="16"/>
          <w:szCs w:val="24"/>
        </w:rPr>
      </w:pPr>
      <w:ins w:id="182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package com.yiibai.common;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3" w:author="Unknown"/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4" w:author="Unknown"/>
          <w:rFonts w:ascii="微软雅黑" w:eastAsia="微软雅黑" w:hAnsi="微软雅黑" w:cs="宋体"/>
          <w:kern w:val="0"/>
          <w:sz w:val="16"/>
          <w:szCs w:val="24"/>
        </w:rPr>
      </w:pPr>
      <w:ins w:id="185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import com.yiibai.output.OutputHelper;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6" w:author="Unknown"/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7" w:author="Unknown"/>
          <w:rFonts w:ascii="微软雅黑" w:eastAsia="微软雅黑" w:hAnsi="微软雅黑" w:cs="宋体"/>
          <w:kern w:val="0"/>
          <w:sz w:val="16"/>
          <w:szCs w:val="24"/>
        </w:rPr>
      </w:pPr>
      <w:ins w:id="188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public class App 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9" w:author="Unknown"/>
          <w:rFonts w:ascii="微软雅黑" w:eastAsia="微软雅黑" w:hAnsi="微软雅黑" w:cs="宋体"/>
          <w:kern w:val="0"/>
          <w:sz w:val="16"/>
          <w:szCs w:val="24"/>
        </w:rPr>
      </w:pPr>
      <w:ins w:id="190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{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1" w:author="Unknown"/>
          <w:rFonts w:ascii="微软雅黑" w:eastAsia="微软雅黑" w:hAnsi="微软雅黑" w:cs="宋体"/>
          <w:kern w:val="0"/>
          <w:sz w:val="16"/>
          <w:szCs w:val="24"/>
        </w:rPr>
      </w:pPr>
      <w:ins w:id="192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    public static void main( String[] args )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3" w:author="Unknown"/>
          <w:rFonts w:ascii="微软雅黑" w:eastAsia="微软雅黑" w:hAnsi="微软雅黑" w:cs="宋体"/>
          <w:kern w:val="0"/>
          <w:sz w:val="16"/>
          <w:szCs w:val="24"/>
        </w:rPr>
      </w:pPr>
      <w:ins w:id="194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    {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5" w:author="Unknown"/>
          <w:rFonts w:ascii="微软雅黑" w:eastAsia="微软雅黑" w:hAnsi="微软雅黑" w:cs="宋体"/>
          <w:kern w:val="0"/>
          <w:sz w:val="16"/>
          <w:szCs w:val="24"/>
        </w:rPr>
      </w:pPr>
      <w:ins w:id="196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    </w:t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OutputHelper output = new OutputHelper();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7" w:author="Unknown"/>
          <w:rFonts w:ascii="微软雅黑" w:eastAsia="微软雅黑" w:hAnsi="微软雅黑" w:cs="宋体"/>
          <w:kern w:val="0"/>
          <w:sz w:val="16"/>
          <w:szCs w:val="24"/>
        </w:rPr>
      </w:pPr>
      <w:ins w:id="198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    </w:t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 xml:space="preserve">output.generateOutput(); 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9" w:author="Unknown"/>
          <w:rFonts w:ascii="微软雅黑" w:eastAsia="微软雅黑" w:hAnsi="微软雅黑" w:cs="宋体"/>
          <w:kern w:val="0"/>
          <w:sz w:val="16"/>
          <w:szCs w:val="24"/>
        </w:rPr>
      </w:pPr>
      <w:ins w:id="200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    }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01" w:author="Unknown"/>
          <w:rFonts w:ascii="微软雅黑" w:eastAsia="微软雅黑" w:hAnsi="微软雅黑" w:cs="宋体"/>
          <w:kern w:val="0"/>
          <w:sz w:val="16"/>
          <w:szCs w:val="24"/>
        </w:rPr>
      </w:pPr>
      <w:ins w:id="202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}</w:t>
        </w:r>
      </w:ins>
    </w:p>
    <w:p w:rsidR="00785588" w:rsidRPr="00785588" w:rsidRDefault="00785588" w:rsidP="00785588">
      <w:pPr>
        <w:widowControl/>
        <w:spacing w:before="100" w:beforeAutospacing="1" w:after="100" w:afterAutospacing="1"/>
        <w:jc w:val="left"/>
        <w:rPr>
          <w:ins w:id="203" w:author="Unknown"/>
          <w:rFonts w:ascii="微软雅黑" w:eastAsia="微软雅黑" w:hAnsi="微软雅黑" w:cs="宋体"/>
          <w:kern w:val="0"/>
          <w:sz w:val="16"/>
          <w:szCs w:val="24"/>
        </w:rPr>
      </w:pPr>
      <w:ins w:id="204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存在问题 </w:t>
        </w:r>
      </w:ins>
    </w:p>
    <w:p w:rsidR="00785588" w:rsidRPr="00785588" w:rsidRDefault="00785588" w:rsidP="00785588">
      <w:pPr>
        <w:widowControl/>
        <w:jc w:val="left"/>
        <w:rPr>
          <w:ins w:id="205" w:author="Unknown"/>
          <w:rFonts w:ascii="微软雅黑" w:eastAsia="微软雅黑" w:hAnsi="微软雅黑" w:cs="宋体"/>
          <w:kern w:val="0"/>
          <w:sz w:val="16"/>
          <w:szCs w:val="24"/>
        </w:rPr>
      </w:pPr>
      <w:ins w:id="206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这看起来比之前的更优雅，只需要管理一个辅助类，但是辅助类仍是紧耦合 CsvOutputGenerator，输出生成的每一个变化仍然涉及小的代码更改。 </w:t>
        </w:r>
      </w:ins>
    </w:p>
    <w:p w:rsidR="00785588" w:rsidRPr="00785588" w:rsidRDefault="00785588" w:rsidP="00785588">
      <w:pPr>
        <w:widowControl/>
        <w:spacing w:before="100" w:beforeAutospacing="1" w:after="100" w:afterAutospacing="1"/>
        <w:jc w:val="left"/>
        <w:outlineLvl w:val="1"/>
        <w:rPr>
          <w:ins w:id="207" w:author="Unknown"/>
          <w:rFonts w:ascii="微软雅黑" w:eastAsia="微软雅黑" w:hAnsi="微软雅黑" w:cs="宋体"/>
          <w:b/>
          <w:bCs/>
          <w:kern w:val="0"/>
          <w:szCs w:val="36"/>
        </w:rPr>
      </w:pPr>
      <w:ins w:id="208" w:author="Unknown">
        <w:r w:rsidRPr="00785588">
          <w:rPr>
            <w:rFonts w:ascii="微软雅黑" w:eastAsia="微软雅黑" w:hAnsi="微软雅黑" w:cs="宋体"/>
            <w:b/>
            <w:bCs/>
            <w:kern w:val="0"/>
            <w:szCs w:val="36"/>
          </w:rPr>
          <w:t xml:space="preserve">方法3 – Spring </w:t>
        </w:r>
      </w:ins>
    </w:p>
    <w:p w:rsidR="00785588" w:rsidRPr="00785588" w:rsidRDefault="00785588" w:rsidP="00785588">
      <w:pPr>
        <w:widowControl/>
        <w:jc w:val="left"/>
        <w:rPr>
          <w:ins w:id="209" w:author="Unknown"/>
          <w:rFonts w:ascii="微软雅黑" w:eastAsia="微软雅黑" w:hAnsi="微软雅黑" w:cs="宋体"/>
          <w:kern w:val="0"/>
          <w:sz w:val="16"/>
          <w:szCs w:val="24"/>
        </w:rPr>
      </w:pPr>
      <w:ins w:id="210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在这种情况下，Spring 依赖注入(DI)是一个不错的选择。Spring 可以让输出生成松散的耦合到输出发生器。 </w:t>
        </w:r>
      </w:ins>
    </w:p>
    <w:p w:rsidR="00785588" w:rsidRPr="00785588" w:rsidRDefault="00785588" w:rsidP="00785588">
      <w:pPr>
        <w:widowControl/>
        <w:jc w:val="left"/>
        <w:rPr>
          <w:ins w:id="211" w:author="Unknown"/>
          <w:rFonts w:ascii="微软雅黑" w:eastAsia="微软雅黑" w:hAnsi="微软雅黑" w:cs="宋体"/>
          <w:kern w:val="0"/>
          <w:sz w:val="16"/>
          <w:szCs w:val="24"/>
        </w:rPr>
      </w:pPr>
      <w:ins w:id="212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OutputHelper类更小的修改。 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13" w:author="Unknown"/>
          <w:rFonts w:ascii="微软雅黑" w:eastAsia="微软雅黑" w:hAnsi="微软雅黑" w:cs="宋体"/>
          <w:kern w:val="0"/>
          <w:sz w:val="16"/>
          <w:szCs w:val="24"/>
        </w:rPr>
      </w:pPr>
      <w:ins w:id="214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package com.yiibai.output;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15" w:author="Unknown"/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16" w:author="Unknown"/>
          <w:rFonts w:ascii="微软雅黑" w:eastAsia="微软雅黑" w:hAnsi="微软雅黑" w:cs="宋体"/>
          <w:kern w:val="0"/>
          <w:sz w:val="16"/>
          <w:szCs w:val="24"/>
        </w:rPr>
      </w:pPr>
      <w:ins w:id="217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import com.yiibai.output.IOutputGenerator;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18" w:author="Unknown"/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19" w:author="Unknown"/>
          <w:rFonts w:ascii="微软雅黑" w:eastAsia="微软雅黑" w:hAnsi="微软雅黑" w:cs="宋体"/>
          <w:kern w:val="0"/>
          <w:sz w:val="16"/>
          <w:szCs w:val="24"/>
        </w:rPr>
      </w:pPr>
      <w:ins w:id="220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public class OutputHelper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21" w:author="Unknown"/>
          <w:rFonts w:ascii="微软雅黑" w:eastAsia="微软雅黑" w:hAnsi="微软雅黑" w:cs="宋体"/>
          <w:kern w:val="0"/>
          <w:sz w:val="16"/>
          <w:szCs w:val="24"/>
        </w:rPr>
      </w:pPr>
      <w:ins w:id="222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{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23" w:author="Unknown"/>
          <w:rFonts w:ascii="微软雅黑" w:eastAsia="微软雅黑" w:hAnsi="微软雅黑" w:cs="宋体"/>
          <w:kern w:val="0"/>
          <w:sz w:val="16"/>
          <w:szCs w:val="24"/>
        </w:rPr>
      </w:pPr>
      <w:ins w:id="224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lastRenderedPageBreak/>
          <w:tab/>
          <w:t>IOutputGenerator outputGenerator;</w:t>
        </w:r>
      </w:ins>
    </w:p>
    <w:p w:rsidR="003B6C43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16"/>
          <w:szCs w:val="24"/>
        </w:rPr>
      </w:pPr>
      <w:ins w:id="225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</w:r>
      </w:ins>
    </w:p>
    <w:p w:rsidR="00785588" w:rsidRPr="00785588" w:rsidRDefault="003B6C43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26" w:author="Unknown"/>
          <w:rFonts w:ascii="微软雅黑" w:eastAsia="微软雅黑" w:hAnsi="微软雅黑" w:cs="宋体"/>
          <w:kern w:val="0"/>
          <w:sz w:val="16"/>
          <w:szCs w:val="24"/>
        </w:rPr>
      </w:pPr>
      <w:r>
        <w:rPr>
          <w:rFonts w:ascii="微软雅黑" w:eastAsia="微软雅黑" w:hAnsi="微软雅黑" w:cs="宋体" w:hint="eastAsia"/>
          <w:kern w:val="0"/>
          <w:sz w:val="16"/>
          <w:szCs w:val="24"/>
        </w:rPr>
        <w:tab/>
        <w:t>//辅助调用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27" w:author="Unknown"/>
          <w:rFonts w:ascii="微软雅黑" w:eastAsia="微软雅黑" w:hAnsi="微软雅黑" w:cs="宋体"/>
          <w:kern w:val="0"/>
          <w:sz w:val="16"/>
          <w:szCs w:val="24"/>
        </w:rPr>
      </w:pPr>
      <w:ins w:id="228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public void generateOutput(){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29" w:author="Unknown"/>
          <w:rFonts w:ascii="微软雅黑" w:eastAsia="微软雅黑" w:hAnsi="微软雅黑" w:cs="宋体"/>
          <w:kern w:val="0"/>
          <w:sz w:val="16"/>
          <w:szCs w:val="24"/>
        </w:rPr>
      </w:pPr>
      <w:ins w:id="230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outputGenerator.generateOutput();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31" w:author="Unknown"/>
          <w:rFonts w:ascii="微软雅黑" w:eastAsia="微软雅黑" w:hAnsi="微软雅黑" w:cs="宋体"/>
          <w:kern w:val="0"/>
          <w:sz w:val="16"/>
          <w:szCs w:val="24"/>
        </w:rPr>
      </w:pPr>
      <w:ins w:id="232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}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33" w:author="Unknown"/>
          <w:rFonts w:ascii="微软雅黑" w:eastAsia="微软雅黑" w:hAnsi="微软雅黑" w:cs="宋体"/>
          <w:kern w:val="0"/>
          <w:sz w:val="16"/>
          <w:szCs w:val="24"/>
        </w:rPr>
      </w:pPr>
      <w:ins w:id="234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35" w:author="Unknown"/>
          <w:rFonts w:ascii="微软雅黑" w:eastAsia="微软雅黑" w:hAnsi="微软雅黑" w:cs="宋体"/>
          <w:kern w:val="0"/>
          <w:sz w:val="16"/>
          <w:szCs w:val="24"/>
        </w:rPr>
      </w:pPr>
      <w:ins w:id="236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public void setOutputGenerator(IOutputGenerator outputGenerator){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37" w:author="Unknown"/>
          <w:rFonts w:ascii="微软雅黑" w:eastAsia="微软雅黑" w:hAnsi="微软雅黑" w:cs="宋体"/>
          <w:kern w:val="0"/>
          <w:sz w:val="16"/>
          <w:szCs w:val="24"/>
        </w:rPr>
      </w:pPr>
      <w:ins w:id="238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this.outputGenerator = outputGenerator;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39" w:author="Unknown"/>
          <w:rFonts w:ascii="微软雅黑" w:eastAsia="微软雅黑" w:hAnsi="微软雅黑" w:cs="宋体"/>
          <w:kern w:val="0"/>
          <w:sz w:val="16"/>
          <w:szCs w:val="24"/>
        </w:rPr>
      </w:pPr>
      <w:ins w:id="240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}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41" w:author="Unknown"/>
          <w:rFonts w:ascii="微软雅黑" w:eastAsia="微软雅黑" w:hAnsi="微软雅黑" w:cs="宋体"/>
          <w:kern w:val="0"/>
          <w:sz w:val="16"/>
          <w:szCs w:val="24"/>
        </w:rPr>
      </w:pPr>
      <w:ins w:id="242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}</w:t>
        </w:r>
      </w:ins>
    </w:p>
    <w:p w:rsidR="00785588" w:rsidRDefault="00785588" w:rsidP="00785588">
      <w:pPr>
        <w:widowControl/>
        <w:jc w:val="left"/>
        <w:rPr>
          <w:rFonts w:ascii="微软雅黑" w:eastAsia="微软雅黑" w:hAnsi="微软雅黑" w:cs="宋体" w:hint="eastAsia"/>
          <w:kern w:val="0"/>
          <w:sz w:val="16"/>
          <w:szCs w:val="24"/>
        </w:rPr>
      </w:pPr>
      <w:ins w:id="243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创建一个 Spring bean 的配置文件，并在这里声明所有的Java对象的依赖。 </w:t>
        </w:r>
      </w:ins>
    </w:p>
    <w:p w:rsidR="00064A6C" w:rsidRPr="00785588" w:rsidRDefault="00064A6C" w:rsidP="00785588">
      <w:pPr>
        <w:widowControl/>
        <w:jc w:val="left"/>
        <w:rPr>
          <w:ins w:id="244" w:author="Unknown"/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45" w:author="Unknown"/>
          <w:rFonts w:ascii="微软雅黑" w:eastAsia="微软雅黑" w:hAnsi="微软雅黑" w:cs="宋体"/>
          <w:kern w:val="0"/>
          <w:sz w:val="16"/>
          <w:szCs w:val="24"/>
        </w:rPr>
      </w:pPr>
      <w:ins w:id="246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&lt;!-- </w:t>
        </w:r>
        <w:r w:rsidRPr="00064A6C">
          <w:rPr>
            <w:rFonts w:ascii="微软雅黑" w:eastAsia="微软雅黑" w:hAnsi="微软雅黑" w:cs="宋体"/>
            <w:b/>
            <w:kern w:val="0"/>
            <w:sz w:val="20"/>
            <w:szCs w:val="24"/>
          </w:rPr>
          <w:t>Spring-Common.xml</w:t>
        </w:r>
        <w:r w:rsidRPr="00064A6C">
          <w:rPr>
            <w:rFonts w:ascii="微软雅黑" w:eastAsia="微软雅黑" w:hAnsi="微软雅黑" w:cs="宋体"/>
            <w:kern w:val="0"/>
            <w:sz w:val="20"/>
            <w:szCs w:val="24"/>
          </w:rPr>
          <w:t xml:space="preserve"> </w:t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--&gt;</w:t>
        </w:r>
      </w:ins>
      <w:r w:rsidR="009426EA">
        <w:rPr>
          <w:rFonts w:ascii="微软雅黑" w:eastAsia="微软雅黑" w:hAnsi="微软雅黑" w:cs="宋体" w:hint="eastAsia"/>
          <w:kern w:val="0"/>
          <w:sz w:val="16"/>
          <w:szCs w:val="24"/>
        </w:rPr>
        <w:t xml:space="preserve">  //自定义的名字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47" w:author="Unknown"/>
          <w:rFonts w:ascii="微软雅黑" w:eastAsia="微软雅黑" w:hAnsi="微软雅黑" w:cs="宋体"/>
          <w:kern w:val="0"/>
          <w:sz w:val="16"/>
          <w:szCs w:val="24"/>
        </w:rPr>
      </w:pPr>
      <w:ins w:id="248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&lt;beans xmlns="http://www.springframework.org/schema/beans"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49" w:author="Unknown"/>
          <w:rFonts w:ascii="微软雅黑" w:eastAsia="微软雅黑" w:hAnsi="微软雅黑" w:cs="宋体"/>
          <w:kern w:val="0"/>
          <w:sz w:val="16"/>
          <w:szCs w:val="24"/>
        </w:rPr>
      </w:pPr>
      <w:ins w:id="250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xmlns:xsi="http://www.w3.org/2001/XMLSchema-instance"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51" w:author="Unknown"/>
          <w:rFonts w:ascii="微软雅黑" w:eastAsia="微软雅黑" w:hAnsi="微软雅黑" w:cs="宋体"/>
          <w:kern w:val="0"/>
          <w:sz w:val="16"/>
          <w:szCs w:val="24"/>
        </w:rPr>
      </w:pPr>
      <w:ins w:id="252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xsi:schemaLocation="http://www.springframework.org/schema/beans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53" w:author="Unknown"/>
          <w:rFonts w:ascii="微软雅黑" w:eastAsia="微软雅黑" w:hAnsi="微软雅黑" w:cs="宋体"/>
          <w:kern w:val="0"/>
          <w:sz w:val="16"/>
          <w:szCs w:val="24"/>
        </w:rPr>
      </w:pPr>
      <w:ins w:id="254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http://www.springframework.org/schema/beans/spring-beans-2.5.xsd"&gt;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55" w:author="Unknown"/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56" w:author="Unknown"/>
          <w:rFonts w:ascii="微软雅黑" w:eastAsia="微软雅黑" w:hAnsi="微软雅黑" w:cs="宋体"/>
          <w:kern w:val="0"/>
          <w:sz w:val="16"/>
          <w:szCs w:val="24"/>
        </w:rPr>
      </w:pPr>
      <w:ins w:id="257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&lt;bean id="OutputHelper" class="com.yiibai.output.OutputHelper"&gt;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58" w:author="Unknown"/>
          <w:rFonts w:ascii="微软雅黑" w:eastAsia="微软雅黑" w:hAnsi="微软雅黑" w:cs="宋体"/>
          <w:kern w:val="0"/>
          <w:sz w:val="16"/>
          <w:szCs w:val="24"/>
        </w:rPr>
      </w:pPr>
      <w:ins w:id="259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&lt;property name="outputGenerator" ref="CsvOutputGenerator" /&gt;</w:t>
        </w:r>
      </w:ins>
      <w:r w:rsidR="00EB1184">
        <w:rPr>
          <w:rFonts w:ascii="微软雅黑" w:eastAsia="微软雅黑" w:hAnsi="微软雅黑" w:cs="宋体" w:hint="eastAsia"/>
          <w:kern w:val="0"/>
          <w:sz w:val="16"/>
          <w:szCs w:val="24"/>
        </w:rPr>
        <w:t xml:space="preserve">  //ref指向下面的bean id</w:t>
      </w:r>
      <w:r w:rsidR="00A22693">
        <w:rPr>
          <w:rFonts w:ascii="微软雅黑" w:eastAsia="微软雅黑" w:hAnsi="微软雅黑" w:cs="宋体" w:hint="eastAsia"/>
          <w:kern w:val="0"/>
          <w:sz w:val="16"/>
          <w:szCs w:val="24"/>
        </w:rPr>
        <w:t>对应的class</w:t>
      </w:r>
      <w:r w:rsidR="007F7658">
        <w:rPr>
          <w:rFonts w:ascii="微软雅黑" w:eastAsia="微软雅黑" w:hAnsi="微软雅黑" w:cs="宋体" w:hint="eastAsia"/>
          <w:kern w:val="0"/>
          <w:sz w:val="16"/>
          <w:szCs w:val="24"/>
        </w:rPr>
        <w:t>（注意这里的class</w:t>
      </w:r>
      <w:r w:rsidR="00E34F32">
        <w:rPr>
          <w:rFonts w:ascii="微软雅黑" w:eastAsia="微软雅黑" w:hAnsi="微软雅黑" w:cs="宋体" w:hint="eastAsia"/>
          <w:kern w:val="0"/>
          <w:sz w:val="16"/>
          <w:szCs w:val="24"/>
        </w:rPr>
        <w:t>被</w:t>
      </w:r>
      <w:ins w:id="260" w:author="Unknown">
        <w:r w:rsidR="00E34F32" w:rsidRPr="00BB6CB3">
          <w:rPr>
            <w:rFonts w:ascii="宋体" w:eastAsia="宋体" w:hAnsi="宋体" w:cs="宋体"/>
            <w:kern w:val="0"/>
            <w:sz w:val="15"/>
            <w:szCs w:val="24"/>
          </w:rPr>
          <w:t>ApplicationContext</w:t>
        </w:r>
      </w:ins>
      <w:r w:rsidR="00E34F32">
        <w:rPr>
          <w:rFonts w:ascii="宋体" w:eastAsia="宋体" w:hAnsi="宋体" w:cs="宋体" w:hint="eastAsia"/>
          <w:kern w:val="0"/>
          <w:sz w:val="15"/>
          <w:szCs w:val="24"/>
        </w:rPr>
        <w:t>读取会</w:t>
      </w:r>
      <w:r w:rsidR="00F92EA5">
        <w:rPr>
          <w:rFonts w:ascii="宋体" w:eastAsia="宋体" w:hAnsi="宋体" w:cs="宋体" w:hint="eastAsia"/>
          <w:kern w:val="0"/>
          <w:sz w:val="15"/>
          <w:szCs w:val="24"/>
        </w:rPr>
        <w:t>进行注入</w:t>
      </w:r>
      <w:r w:rsidR="007F7658">
        <w:rPr>
          <w:rFonts w:ascii="微软雅黑" w:eastAsia="微软雅黑" w:hAnsi="微软雅黑" w:cs="宋体" w:hint="eastAsia"/>
          <w:kern w:val="0"/>
          <w:sz w:val="16"/>
          <w:szCs w:val="24"/>
        </w:rPr>
        <w:t>）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1" w:author="Unknown"/>
          <w:rFonts w:ascii="微软雅黑" w:eastAsia="微软雅黑" w:hAnsi="微软雅黑" w:cs="宋体"/>
          <w:kern w:val="0"/>
          <w:sz w:val="16"/>
          <w:szCs w:val="24"/>
        </w:rPr>
      </w:pPr>
      <w:ins w:id="262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&lt;/bean&gt;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3" w:author="Unknown"/>
          <w:rFonts w:ascii="微软雅黑" w:eastAsia="微软雅黑" w:hAnsi="微软雅黑" w:cs="宋体"/>
          <w:kern w:val="0"/>
          <w:sz w:val="16"/>
          <w:szCs w:val="24"/>
        </w:rPr>
      </w:pPr>
      <w:ins w:id="264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5" w:author="Unknown"/>
          <w:rFonts w:ascii="微软雅黑" w:eastAsia="微软雅黑" w:hAnsi="微软雅黑" w:cs="宋体"/>
          <w:kern w:val="0"/>
          <w:sz w:val="16"/>
          <w:szCs w:val="24"/>
        </w:rPr>
      </w:pPr>
      <w:ins w:id="266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&lt;bean id="CsvOutputGenerator" class="com.yiibai.output.impl.CsvOutputGenerator" /&gt;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7" w:author="Unknown"/>
          <w:rFonts w:ascii="微软雅黑" w:eastAsia="微软雅黑" w:hAnsi="微软雅黑" w:cs="宋体"/>
          <w:kern w:val="0"/>
          <w:sz w:val="16"/>
          <w:szCs w:val="24"/>
        </w:rPr>
      </w:pPr>
      <w:ins w:id="268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&lt;bean id="JsonOutputGenerator" class="com.yiibai.output.impl.JsonOutputGenerator" /&gt;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9" w:author="Unknown"/>
          <w:rFonts w:ascii="微软雅黑" w:eastAsia="微软雅黑" w:hAnsi="微软雅黑" w:cs="宋体"/>
          <w:kern w:val="0"/>
          <w:sz w:val="16"/>
          <w:szCs w:val="24"/>
        </w:rPr>
      </w:pPr>
      <w:ins w:id="270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71" w:author="Unknown"/>
          <w:rFonts w:ascii="微软雅黑" w:eastAsia="微软雅黑" w:hAnsi="微软雅黑" w:cs="宋体"/>
          <w:kern w:val="0"/>
          <w:sz w:val="16"/>
          <w:szCs w:val="24"/>
        </w:rPr>
      </w:pPr>
      <w:ins w:id="272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&lt;/beans&gt;</w:t>
        </w:r>
      </w:ins>
    </w:p>
    <w:p w:rsidR="00785588" w:rsidRPr="008307E0" w:rsidRDefault="00785588" w:rsidP="00785588">
      <w:pPr>
        <w:widowControl/>
        <w:spacing w:before="100" w:beforeAutospacing="1" w:after="100" w:afterAutospacing="1"/>
        <w:jc w:val="left"/>
        <w:rPr>
          <w:ins w:id="273" w:author="Unknown"/>
          <w:rFonts w:ascii="微软雅黑" w:eastAsia="微软雅黑" w:hAnsi="微软雅黑" w:cs="宋体"/>
          <w:b/>
          <w:kern w:val="0"/>
          <w:sz w:val="16"/>
          <w:szCs w:val="24"/>
        </w:rPr>
      </w:pPr>
      <w:ins w:id="274" w:author="Unknown">
        <w:r w:rsidRPr="008307E0">
          <w:rPr>
            <w:rFonts w:ascii="微软雅黑" w:eastAsia="微软雅黑" w:hAnsi="微软雅黑" w:cs="宋体"/>
            <w:b/>
            <w:kern w:val="0"/>
            <w:sz w:val="16"/>
            <w:szCs w:val="24"/>
          </w:rPr>
          <w:t xml:space="preserve">通过Spring来调用它 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75" w:author="Unknown"/>
          <w:rFonts w:ascii="微软雅黑" w:eastAsia="微软雅黑" w:hAnsi="微软雅黑" w:cs="宋体"/>
          <w:kern w:val="0"/>
          <w:sz w:val="16"/>
          <w:szCs w:val="24"/>
        </w:rPr>
      </w:pPr>
      <w:ins w:id="276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package com.yiibai.common;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77" w:author="Unknown"/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78" w:author="Unknown"/>
          <w:rFonts w:ascii="微软雅黑" w:eastAsia="微软雅黑" w:hAnsi="微软雅黑" w:cs="宋体"/>
          <w:kern w:val="0"/>
          <w:sz w:val="16"/>
          <w:szCs w:val="24"/>
        </w:rPr>
      </w:pPr>
      <w:ins w:id="279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import org.springframework.context.ApplicationContext;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80" w:author="Unknown"/>
          <w:rFonts w:ascii="微软雅黑" w:eastAsia="微软雅黑" w:hAnsi="微软雅黑" w:cs="宋体"/>
          <w:kern w:val="0"/>
          <w:sz w:val="16"/>
          <w:szCs w:val="24"/>
        </w:rPr>
      </w:pPr>
      <w:ins w:id="281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import org.springframework.context.support.ClassPathXmlApplicationContext;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82" w:author="Unknown"/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83" w:author="Unknown"/>
          <w:rFonts w:ascii="微软雅黑" w:eastAsia="微软雅黑" w:hAnsi="微软雅黑" w:cs="宋体"/>
          <w:kern w:val="0"/>
          <w:sz w:val="16"/>
          <w:szCs w:val="24"/>
        </w:rPr>
      </w:pPr>
      <w:ins w:id="284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import com.yiibai.output.OutputHelper;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85" w:author="Unknown"/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86" w:author="Unknown"/>
          <w:rFonts w:ascii="微软雅黑" w:eastAsia="微软雅黑" w:hAnsi="微软雅黑" w:cs="宋体"/>
          <w:kern w:val="0"/>
          <w:sz w:val="16"/>
          <w:szCs w:val="24"/>
        </w:rPr>
      </w:pPr>
      <w:ins w:id="287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public class App 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88" w:author="Unknown"/>
          <w:rFonts w:ascii="微软雅黑" w:eastAsia="微软雅黑" w:hAnsi="微软雅黑" w:cs="宋体"/>
          <w:kern w:val="0"/>
          <w:sz w:val="16"/>
          <w:szCs w:val="24"/>
        </w:rPr>
      </w:pPr>
      <w:ins w:id="289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{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0" w:author="Unknown"/>
          <w:rFonts w:ascii="微软雅黑" w:eastAsia="微软雅黑" w:hAnsi="微软雅黑" w:cs="宋体"/>
          <w:kern w:val="0"/>
          <w:sz w:val="16"/>
          <w:szCs w:val="24"/>
        </w:rPr>
      </w:pPr>
      <w:ins w:id="291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    public static void main( String[] args )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2" w:author="Unknown"/>
          <w:rFonts w:ascii="微软雅黑" w:eastAsia="微软雅黑" w:hAnsi="微软雅黑" w:cs="宋体"/>
          <w:kern w:val="0"/>
          <w:sz w:val="16"/>
          <w:szCs w:val="24"/>
        </w:rPr>
      </w:pPr>
      <w:ins w:id="293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    {</w:t>
        </w:r>
      </w:ins>
    </w:p>
    <w:p w:rsid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16"/>
          <w:szCs w:val="24"/>
        </w:rPr>
      </w:pPr>
      <w:ins w:id="294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    </w:t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 xml:space="preserve">ApplicationContext context = </w:t>
        </w:r>
      </w:ins>
    </w:p>
    <w:p w:rsidR="00495718" w:rsidRPr="00785588" w:rsidRDefault="0049571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5" w:author="Unknown"/>
          <w:rFonts w:ascii="微软雅黑" w:eastAsia="微软雅黑" w:hAnsi="微软雅黑" w:cs="宋体"/>
          <w:kern w:val="0"/>
          <w:sz w:val="16"/>
          <w:szCs w:val="24"/>
        </w:rPr>
      </w:pPr>
      <w:r>
        <w:rPr>
          <w:rFonts w:ascii="微软雅黑" w:eastAsia="微软雅黑" w:hAnsi="微软雅黑" w:cs="宋体" w:hint="eastAsia"/>
          <w:kern w:val="0"/>
          <w:sz w:val="16"/>
          <w:szCs w:val="24"/>
        </w:rPr>
        <w:tab/>
      </w:r>
      <w:r>
        <w:rPr>
          <w:rFonts w:ascii="微软雅黑" w:eastAsia="微软雅黑" w:hAnsi="微软雅黑" w:cs="宋体" w:hint="eastAsia"/>
          <w:kern w:val="0"/>
          <w:sz w:val="16"/>
          <w:szCs w:val="24"/>
        </w:rPr>
        <w:tab/>
        <w:t>//注意这个ApplicationContext的实现类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6" w:author="Unknown"/>
          <w:rFonts w:ascii="微软雅黑" w:eastAsia="微软雅黑" w:hAnsi="微软雅黑" w:cs="宋体"/>
          <w:kern w:val="0"/>
          <w:sz w:val="16"/>
          <w:szCs w:val="24"/>
        </w:rPr>
      </w:pPr>
      <w:ins w:id="297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lastRenderedPageBreak/>
          <w:t xml:space="preserve">    </w:t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 xml:space="preserve">   new </w:t>
        </w:r>
        <w:r w:rsidRPr="00B82E7D">
          <w:rPr>
            <w:rFonts w:ascii="微软雅黑" w:eastAsia="微软雅黑" w:hAnsi="微软雅黑" w:cs="宋体"/>
            <w:b/>
            <w:kern w:val="0"/>
            <w:sz w:val="16"/>
            <w:szCs w:val="24"/>
          </w:rPr>
          <w:t>ClassPathXmlApplicationContext</w:t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(new String[] {"</w:t>
        </w:r>
        <w:r w:rsidRPr="00B82E7D">
          <w:rPr>
            <w:rFonts w:ascii="微软雅黑" w:eastAsia="微软雅黑" w:hAnsi="微软雅黑" w:cs="宋体"/>
            <w:b/>
            <w:kern w:val="0"/>
            <w:sz w:val="16"/>
            <w:szCs w:val="24"/>
          </w:rPr>
          <w:t>Spring-Common.xml</w:t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"});</w:t>
        </w:r>
      </w:ins>
      <w:r w:rsidR="00495718">
        <w:rPr>
          <w:rFonts w:ascii="微软雅黑" w:eastAsia="微软雅黑" w:hAnsi="微软雅黑" w:cs="宋体" w:hint="eastAsia"/>
          <w:kern w:val="0"/>
          <w:sz w:val="16"/>
          <w:szCs w:val="24"/>
        </w:rPr>
        <w:t xml:space="preserve"> </w:t>
      </w: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8" w:author="Unknown"/>
          <w:rFonts w:ascii="微软雅黑" w:eastAsia="微软雅黑" w:hAnsi="微软雅黑" w:cs="宋体"/>
          <w:kern w:val="0"/>
          <w:sz w:val="16"/>
          <w:szCs w:val="24"/>
        </w:rPr>
      </w:pPr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9" w:author="Unknown"/>
          <w:rFonts w:ascii="微软雅黑" w:eastAsia="微软雅黑" w:hAnsi="微软雅黑" w:cs="宋体"/>
          <w:kern w:val="0"/>
          <w:sz w:val="16"/>
          <w:szCs w:val="24"/>
        </w:rPr>
      </w:pPr>
      <w:ins w:id="300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    </w:t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OutputHelper output = (OutputHelper)context.getBean("OutputHelper");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01" w:author="Unknown"/>
          <w:rFonts w:ascii="微软雅黑" w:eastAsia="微软雅黑" w:hAnsi="微软雅黑" w:cs="宋体"/>
          <w:kern w:val="0"/>
          <w:sz w:val="16"/>
          <w:szCs w:val="24"/>
        </w:rPr>
      </w:pPr>
      <w:ins w:id="302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    </w:t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>output.generateOutput();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03" w:author="Unknown"/>
          <w:rFonts w:ascii="微软雅黑" w:eastAsia="微软雅黑" w:hAnsi="微软雅黑" w:cs="宋体"/>
          <w:kern w:val="0"/>
          <w:sz w:val="16"/>
          <w:szCs w:val="24"/>
        </w:rPr>
      </w:pPr>
      <w:ins w:id="304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    </w:t>
        </w:r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ab/>
          <w:t xml:space="preserve">  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05" w:author="Unknown"/>
          <w:rFonts w:ascii="微软雅黑" w:eastAsia="微软雅黑" w:hAnsi="微软雅黑" w:cs="宋体"/>
          <w:kern w:val="0"/>
          <w:sz w:val="16"/>
          <w:szCs w:val="24"/>
        </w:rPr>
      </w:pPr>
      <w:ins w:id="306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    }</w:t>
        </w:r>
      </w:ins>
    </w:p>
    <w:p w:rsidR="00785588" w:rsidRPr="00785588" w:rsidRDefault="00785588" w:rsidP="00785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07" w:author="Unknown"/>
          <w:rFonts w:ascii="微软雅黑" w:eastAsia="微软雅黑" w:hAnsi="微软雅黑" w:cs="宋体"/>
          <w:kern w:val="0"/>
          <w:sz w:val="16"/>
          <w:szCs w:val="24"/>
        </w:rPr>
      </w:pPr>
      <w:ins w:id="308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>}</w:t>
        </w:r>
      </w:ins>
    </w:p>
    <w:p w:rsidR="00785588" w:rsidRPr="00785588" w:rsidRDefault="00785588" w:rsidP="00785588">
      <w:pPr>
        <w:widowControl/>
        <w:jc w:val="left"/>
        <w:rPr>
          <w:ins w:id="309" w:author="Unknown"/>
          <w:rFonts w:ascii="微软雅黑" w:eastAsia="微软雅黑" w:hAnsi="微软雅黑" w:cs="宋体"/>
          <w:kern w:val="0"/>
          <w:sz w:val="16"/>
          <w:szCs w:val="24"/>
        </w:rPr>
      </w:pPr>
      <w:ins w:id="310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现在，只需要改变 Spring XML 文件使用不同的输出生成器。只修改 Spring XML 文件而不需要无码修改，这意味着更少的错误。 </w:t>
        </w:r>
      </w:ins>
    </w:p>
    <w:p w:rsidR="00785588" w:rsidRPr="00785588" w:rsidRDefault="00785588" w:rsidP="00785588">
      <w:pPr>
        <w:widowControl/>
        <w:spacing w:before="100" w:beforeAutospacing="1" w:after="100" w:afterAutospacing="1"/>
        <w:jc w:val="left"/>
        <w:outlineLvl w:val="1"/>
        <w:rPr>
          <w:ins w:id="311" w:author="Unknown"/>
          <w:rFonts w:ascii="微软雅黑" w:eastAsia="微软雅黑" w:hAnsi="微软雅黑" w:cs="宋体"/>
          <w:b/>
          <w:bCs/>
          <w:kern w:val="0"/>
          <w:szCs w:val="36"/>
        </w:rPr>
      </w:pPr>
      <w:ins w:id="312" w:author="Unknown">
        <w:r w:rsidRPr="00785588">
          <w:rPr>
            <w:rFonts w:ascii="微软雅黑" w:eastAsia="微软雅黑" w:hAnsi="微软雅黑" w:cs="宋体"/>
            <w:b/>
            <w:bCs/>
            <w:kern w:val="0"/>
            <w:szCs w:val="36"/>
          </w:rPr>
          <w:t xml:space="preserve">结论 </w:t>
        </w:r>
      </w:ins>
    </w:p>
    <w:p w:rsidR="00785588" w:rsidRDefault="00785588" w:rsidP="009B7F0A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ins w:id="313" w:author="Unknown">
        <w:r w:rsidRPr="00785588">
          <w:rPr>
            <w:rFonts w:ascii="微软雅黑" w:eastAsia="微软雅黑" w:hAnsi="微软雅黑" w:cs="宋体"/>
            <w:kern w:val="0"/>
            <w:sz w:val="16"/>
            <w:szCs w:val="24"/>
          </w:rPr>
          <w:t xml:space="preserve">有了Spring框架 - 这种依赖注入(DI)为对象的依赖关系管理有用的特性，使大型Java项目开发管理中更优雅的，高度灵活和便于维护。 </w:t>
        </w:r>
      </w:ins>
    </w:p>
    <w:p w:rsidR="009B7F0A" w:rsidRDefault="009B7F0A" w:rsidP="009B7F0A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</w:p>
    <w:p w:rsidR="009B7F0A" w:rsidRDefault="009B7F0A" w:rsidP="009B7F0A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</w:p>
    <w:p w:rsidR="00644A7C" w:rsidRDefault="00F20927" w:rsidP="009B7F0A">
      <w:pPr>
        <w:widowControl/>
        <w:jc w:val="left"/>
        <w:rPr>
          <w:rFonts w:ascii="微软雅黑" w:eastAsia="微软雅黑" w:hAnsi="微软雅黑" w:cs="宋体"/>
          <w:kern w:val="0"/>
          <w:szCs w:val="24"/>
        </w:rPr>
      </w:pPr>
      <w:r w:rsidRPr="00F85309">
        <w:rPr>
          <w:rFonts w:ascii="微软雅黑" w:eastAsia="微软雅黑" w:hAnsi="微软雅黑" w:cs="宋体" w:hint="eastAsia"/>
          <w:kern w:val="0"/>
          <w:szCs w:val="24"/>
        </w:rPr>
        <w:t>6．</w:t>
      </w:r>
      <w:r w:rsidR="00644A7C">
        <w:rPr>
          <w:rFonts w:ascii="微软雅黑" w:eastAsia="微软雅黑" w:hAnsi="微软雅黑" w:cs="宋体" w:hint="eastAsia"/>
          <w:kern w:val="0"/>
          <w:szCs w:val="24"/>
        </w:rPr>
        <w:t>Spring结合JDBC示例</w:t>
      </w:r>
    </w:p>
    <w:p w:rsidR="00F85309" w:rsidRPr="00CB26A1" w:rsidRDefault="00CF05E7" w:rsidP="009B7F0A">
      <w:pPr>
        <w:widowControl/>
        <w:jc w:val="left"/>
        <w:rPr>
          <w:rFonts w:ascii="微软雅黑" w:eastAsia="微软雅黑" w:hAnsi="微软雅黑" w:cs="宋体"/>
          <w:kern w:val="0"/>
          <w:szCs w:val="24"/>
        </w:rPr>
      </w:pPr>
      <w:r w:rsidRPr="00F85309">
        <w:rPr>
          <w:rFonts w:ascii="微软雅黑" w:eastAsia="微软雅黑" w:hAnsi="微软雅黑" w:cs="宋体" w:hint="eastAsia"/>
          <w:kern w:val="0"/>
          <w:szCs w:val="24"/>
        </w:rPr>
        <w:t>Spring使用JNDI来获取数据库连接</w:t>
      </w:r>
      <w:r w:rsidR="0015692E">
        <w:rPr>
          <w:rFonts w:ascii="微软雅黑" w:eastAsia="微软雅黑" w:hAnsi="微软雅黑" w:cs="宋体" w:hint="eastAsia"/>
          <w:kern w:val="0"/>
          <w:szCs w:val="24"/>
        </w:rPr>
        <w:t>，即使用DataSource</w:t>
      </w:r>
    </w:p>
    <w:p w:rsidR="00CB26A1" w:rsidRPr="00CB26A1" w:rsidRDefault="00CB26A1" w:rsidP="00E24674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36"/>
        </w:rPr>
      </w:pPr>
      <w:r w:rsidRPr="00CB26A1">
        <w:rPr>
          <w:rFonts w:ascii="宋体" w:eastAsia="宋体" w:hAnsi="宋体" w:cs="宋体"/>
          <w:b/>
          <w:bCs/>
          <w:kern w:val="0"/>
          <w:sz w:val="20"/>
          <w:szCs w:val="36"/>
        </w:rPr>
        <w:t xml:space="preserve">1. Customer 表 </w:t>
      </w:r>
    </w:p>
    <w:p w:rsidR="00CB26A1" w:rsidRPr="00CB26A1" w:rsidRDefault="00CB26A1" w:rsidP="00CB26A1">
      <w:pPr>
        <w:widowControl/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 xml:space="preserve">在这个例子中，我们使用的是MySQL数据库。 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>CREATE TABLE `customer` (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 xml:space="preserve">  `CUST_ID` int(10) unsigned NOT NULL AUTO_INCREMENT,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 xml:space="preserve">  `NAME` varchar(100) NOT NULL,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 xml:space="preserve">  `AGE` int(10) unsigned NOT NULL,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 xml:space="preserve">  PRIMARY KEY (`CUST_ID`)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>) ENGINE=InnoDB AUTO_INCREMENT=1 DEFAULT CHARSET=utf8;</w:t>
      </w:r>
    </w:p>
    <w:p w:rsidR="00CB26A1" w:rsidRPr="00CB26A1" w:rsidRDefault="00CB26A1" w:rsidP="00E24674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36"/>
        </w:rPr>
      </w:pPr>
      <w:r w:rsidRPr="00CB26A1">
        <w:rPr>
          <w:rFonts w:ascii="宋体" w:eastAsia="宋体" w:hAnsi="宋体" w:cs="宋体"/>
          <w:b/>
          <w:bCs/>
          <w:kern w:val="0"/>
          <w:sz w:val="20"/>
          <w:szCs w:val="36"/>
        </w:rPr>
        <w:t xml:space="preserve">2. Customer模型 </w:t>
      </w:r>
    </w:p>
    <w:p w:rsidR="00CB26A1" w:rsidRPr="00CB26A1" w:rsidRDefault="00CB26A1" w:rsidP="00CB26A1">
      <w:pPr>
        <w:widowControl/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 xml:space="preserve">添加一个客户模型用来存储用户的数据。 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>package com.yiibai.customer.model;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>import java.sql.Timestamp;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 xml:space="preserve">public class Customer 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>{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ab/>
        <w:t>int custId;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ab/>
        <w:t>String name;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ab/>
        <w:t>int age;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ab/>
        <w:t>//getter and setter methods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lastRenderedPageBreak/>
        <w:tab/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>}</w:t>
      </w:r>
    </w:p>
    <w:p w:rsidR="00CB26A1" w:rsidRPr="00CB26A1" w:rsidRDefault="00E24674" w:rsidP="00E24674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36"/>
        </w:rPr>
        <w:t>3</w:t>
      </w:r>
      <w:r w:rsidR="00CB26A1" w:rsidRPr="00CB26A1">
        <w:rPr>
          <w:rFonts w:ascii="宋体" w:eastAsia="宋体" w:hAnsi="宋体" w:cs="宋体"/>
          <w:b/>
          <w:bCs/>
          <w:kern w:val="0"/>
          <w:sz w:val="20"/>
          <w:szCs w:val="36"/>
        </w:rPr>
        <w:t xml:space="preserve">. 数据访问对象 (DAO) 模式 </w:t>
      </w:r>
    </w:p>
    <w:p w:rsidR="00CB26A1" w:rsidRPr="00CB26A1" w:rsidRDefault="00CB26A1" w:rsidP="00CB26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15"/>
          <w:szCs w:val="24"/>
        </w:rPr>
      </w:pPr>
      <w:r w:rsidRPr="00CB26A1">
        <w:rPr>
          <w:rFonts w:ascii="宋体" w:eastAsia="宋体" w:hAnsi="宋体" w:cs="宋体"/>
          <w:color w:val="333333"/>
          <w:kern w:val="0"/>
          <w:sz w:val="15"/>
          <w:szCs w:val="24"/>
        </w:rPr>
        <w:t xml:space="preserve">Customer Dao 接口. 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>package com.yiibai.customer.dao;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>import com.yiibai.customer.model.Customer;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 xml:space="preserve">public interface CustomerDAO 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>{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ab/>
        <w:t>public void insert(Customer customer);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ab/>
        <w:t>public Customer findByCustomerId(int custId);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>}</w:t>
      </w:r>
    </w:p>
    <w:p w:rsidR="00CB26A1" w:rsidRPr="00CB26A1" w:rsidRDefault="00CB26A1" w:rsidP="00CB26A1">
      <w:pPr>
        <w:widowControl/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B26A1">
        <w:rPr>
          <w:rFonts w:ascii="宋体" w:eastAsia="宋体" w:hAnsi="宋体" w:cs="宋体"/>
          <w:kern w:val="0"/>
          <w:sz w:val="15"/>
          <w:szCs w:val="24"/>
        </w:rPr>
        <w:t xml:space="preserve">客户的DAO实现，使用 JDBC 发出简单的 insert 和 select SQL语句。 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14" w:author="Unknown"/>
          <w:rFonts w:ascii="宋体" w:eastAsia="宋体" w:hAnsi="宋体" w:cs="宋体"/>
          <w:kern w:val="0"/>
          <w:sz w:val="15"/>
          <w:szCs w:val="24"/>
        </w:rPr>
      </w:pPr>
      <w:ins w:id="31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package com.yiibai.customer.dao.impl;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16" w:author="Unknown"/>
          <w:rFonts w:ascii="宋体" w:eastAsia="宋体" w:hAnsi="宋体" w:cs="宋体"/>
          <w:kern w:val="0"/>
          <w:sz w:val="15"/>
          <w:szCs w:val="24"/>
        </w:rPr>
      </w:pP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17" w:author="Unknown"/>
          <w:rFonts w:ascii="宋体" w:eastAsia="宋体" w:hAnsi="宋体" w:cs="宋体"/>
          <w:kern w:val="0"/>
          <w:sz w:val="15"/>
          <w:szCs w:val="24"/>
        </w:rPr>
      </w:pPr>
      <w:ins w:id="318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import java.sql.Connection;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19" w:author="Unknown"/>
          <w:rFonts w:ascii="宋体" w:eastAsia="宋体" w:hAnsi="宋体" w:cs="宋体"/>
          <w:kern w:val="0"/>
          <w:sz w:val="15"/>
          <w:szCs w:val="24"/>
        </w:rPr>
      </w:pPr>
      <w:ins w:id="320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import java.sql.PreparedStatement;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21" w:author="Unknown"/>
          <w:rFonts w:ascii="宋体" w:eastAsia="宋体" w:hAnsi="宋体" w:cs="宋体"/>
          <w:kern w:val="0"/>
          <w:sz w:val="15"/>
          <w:szCs w:val="24"/>
        </w:rPr>
      </w:pPr>
      <w:ins w:id="322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import java.sql.ResultSet;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23" w:author="Unknown"/>
          <w:rFonts w:ascii="宋体" w:eastAsia="宋体" w:hAnsi="宋体" w:cs="宋体"/>
          <w:kern w:val="0"/>
          <w:sz w:val="15"/>
          <w:szCs w:val="24"/>
        </w:rPr>
      </w:pPr>
      <w:ins w:id="324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import java.sql.SQLException;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25" w:author="Unknown"/>
          <w:rFonts w:ascii="宋体" w:eastAsia="宋体" w:hAnsi="宋体" w:cs="宋体"/>
          <w:kern w:val="0"/>
          <w:sz w:val="15"/>
          <w:szCs w:val="24"/>
        </w:rPr>
      </w:pPr>
      <w:ins w:id="326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import javax.sql.DataSource;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27" w:author="Unknown"/>
          <w:rFonts w:ascii="宋体" w:eastAsia="宋体" w:hAnsi="宋体" w:cs="宋体"/>
          <w:kern w:val="0"/>
          <w:sz w:val="15"/>
          <w:szCs w:val="24"/>
        </w:rPr>
      </w:pPr>
      <w:ins w:id="328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import com.yiibai.customer.dao.CustomerDAO;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29" w:author="Unknown"/>
          <w:rFonts w:ascii="宋体" w:eastAsia="宋体" w:hAnsi="宋体" w:cs="宋体"/>
          <w:kern w:val="0"/>
          <w:sz w:val="15"/>
          <w:szCs w:val="24"/>
        </w:rPr>
      </w:pPr>
      <w:ins w:id="330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import com.yiibai.customer.model.Customer;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31" w:author="Unknown"/>
          <w:rFonts w:ascii="宋体" w:eastAsia="宋体" w:hAnsi="宋体" w:cs="宋体"/>
          <w:kern w:val="0"/>
          <w:sz w:val="15"/>
          <w:szCs w:val="24"/>
        </w:rPr>
      </w:pP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32" w:author="Unknown"/>
          <w:rFonts w:ascii="宋体" w:eastAsia="宋体" w:hAnsi="宋体" w:cs="宋体"/>
          <w:kern w:val="0"/>
          <w:sz w:val="15"/>
          <w:szCs w:val="24"/>
        </w:rPr>
      </w:pPr>
      <w:ins w:id="333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public class JdbcCustomerDAO implements CustomerDAO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34" w:author="Unknown"/>
          <w:rFonts w:ascii="宋体" w:eastAsia="宋体" w:hAnsi="宋体" w:cs="宋体"/>
          <w:kern w:val="0"/>
          <w:sz w:val="15"/>
          <w:szCs w:val="24"/>
        </w:rPr>
      </w:pPr>
      <w:ins w:id="33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{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36" w:author="Unknown"/>
          <w:rFonts w:ascii="宋体" w:eastAsia="宋体" w:hAnsi="宋体" w:cs="宋体"/>
          <w:kern w:val="0"/>
          <w:sz w:val="15"/>
          <w:szCs w:val="24"/>
        </w:rPr>
      </w:pPr>
      <w:ins w:id="33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private DataSource dataSource;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38" w:author="Unknown"/>
          <w:rFonts w:ascii="宋体" w:eastAsia="宋体" w:hAnsi="宋体" w:cs="宋体"/>
          <w:kern w:val="0"/>
          <w:sz w:val="15"/>
          <w:szCs w:val="24"/>
        </w:rPr>
      </w:pPr>
      <w:ins w:id="33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40" w:author="Unknown"/>
          <w:rFonts w:ascii="宋体" w:eastAsia="宋体" w:hAnsi="宋体" w:cs="宋体"/>
          <w:kern w:val="0"/>
          <w:sz w:val="15"/>
          <w:szCs w:val="24"/>
        </w:rPr>
      </w:pPr>
      <w:ins w:id="34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public void setDataSource(DataSource dataSource) {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42" w:author="Unknown"/>
          <w:rFonts w:ascii="宋体" w:eastAsia="宋体" w:hAnsi="宋体" w:cs="宋体"/>
          <w:kern w:val="0"/>
          <w:sz w:val="15"/>
          <w:szCs w:val="24"/>
        </w:rPr>
      </w:pPr>
      <w:ins w:id="343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this.dataSource = dataSource;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44" w:author="Unknown"/>
          <w:rFonts w:ascii="宋体" w:eastAsia="宋体" w:hAnsi="宋体" w:cs="宋体"/>
          <w:kern w:val="0"/>
          <w:sz w:val="15"/>
          <w:szCs w:val="24"/>
        </w:rPr>
      </w:pPr>
      <w:ins w:id="34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}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46" w:author="Unknown"/>
          <w:rFonts w:ascii="宋体" w:eastAsia="宋体" w:hAnsi="宋体" w:cs="宋体"/>
          <w:kern w:val="0"/>
          <w:sz w:val="15"/>
          <w:szCs w:val="24"/>
        </w:rPr>
      </w:pPr>
      <w:ins w:id="34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48" w:author="Unknown"/>
          <w:rFonts w:ascii="宋体" w:eastAsia="宋体" w:hAnsi="宋体" w:cs="宋体"/>
          <w:kern w:val="0"/>
          <w:sz w:val="15"/>
          <w:szCs w:val="24"/>
        </w:rPr>
      </w:pPr>
      <w:ins w:id="34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public void insert(Customer customer){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50" w:author="Unknown"/>
          <w:rFonts w:ascii="宋体" w:eastAsia="宋体" w:hAnsi="宋体" w:cs="宋体"/>
          <w:kern w:val="0"/>
          <w:sz w:val="15"/>
          <w:szCs w:val="24"/>
        </w:rPr>
      </w:pPr>
      <w:ins w:id="35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52" w:author="Unknown"/>
          <w:rFonts w:ascii="宋体" w:eastAsia="宋体" w:hAnsi="宋体" w:cs="宋体"/>
          <w:kern w:val="0"/>
          <w:sz w:val="15"/>
          <w:szCs w:val="24"/>
        </w:rPr>
      </w:pPr>
      <w:ins w:id="353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String sql = "INSERT INTO CUSTOMER " +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54" w:author="Unknown"/>
          <w:rFonts w:ascii="宋体" w:eastAsia="宋体" w:hAnsi="宋体" w:cs="宋体"/>
          <w:kern w:val="0"/>
          <w:sz w:val="15"/>
          <w:szCs w:val="24"/>
        </w:rPr>
      </w:pPr>
      <w:ins w:id="35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"(CUST_ID, NAME, AGE) VALUES (?, ?, ?)";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56" w:author="Unknown"/>
          <w:rFonts w:ascii="宋体" w:eastAsia="宋体" w:hAnsi="宋体" w:cs="宋体"/>
          <w:kern w:val="0"/>
          <w:sz w:val="15"/>
          <w:szCs w:val="24"/>
        </w:rPr>
      </w:pPr>
      <w:ins w:id="35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Connection conn = null;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58" w:author="Unknown"/>
          <w:rFonts w:ascii="宋体" w:eastAsia="宋体" w:hAnsi="宋体" w:cs="宋体"/>
          <w:kern w:val="0"/>
          <w:sz w:val="15"/>
          <w:szCs w:val="24"/>
        </w:rPr>
      </w:pPr>
      <w:ins w:id="35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60" w:author="Unknown"/>
          <w:rFonts w:ascii="宋体" w:eastAsia="宋体" w:hAnsi="宋体" w:cs="宋体"/>
          <w:kern w:val="0"/>
          <w:sz w:val="15"/>
          <w:szCs w:val="24"/>
        </w:rPr>
      </w:pPr>
      <w:ins w:id="36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try {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62" w:author="Unknown"/>
          <w:rFonts w:ascii="宋体" w:eastAsia="宋体" w:hAnsi="宋体" w:cs="宋体"/>
          <w:kern w:val="0"/>
          <w:sz w:val="15"/>
          <w:szCs w:val="24"/>
        </w:rPr>
      </w:pPr>
      <w:ins w:id="363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conn = dataSource.getConnection();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64" w:author="Unknown"/>
          <w:rFonts w:ascii="宋体" w:eastAsia="宋体" w:hAnsi="宋体" w:cs="宋体"/>
          <w:kern w:val="0"/>
          <w:sz w:val="15"/>
          <w:szCs w:val="24"/>
        </w:rPr>
      </w:pPr>
      <w:ins w:id="36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PreparedStatement ps = conn.prepareStatement(sql);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66" w:author="Unknown"/>
          <w:rFonts w:ascii="宋体" w:eastAsia="宋体" w:hAnsi="宋体" w:cs="宋体"/>
          <w:kern w:val="0"/>
          <w:sz w:val="15"/>
          <w:szCs w:val="24"/>
        </w:rPr>
      </w:pPr>
      <w:ins w:id="36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ps.setInt(1, customer.getCustId());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68" w:author="Unknown"/>
          <w:rFonts w:ascii="宋体" w:eastAsia="宋体" w:hAnsi="宋体" w:cs="宋体"/>
          <w:kern w:val="0"/>
          <w:sz w:val="15"/>
          <w:szCs w:val="24"/>
        </w:rPr>
      </w:pPr>
      <w:ins w:id="36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lastRenderedPageBreak/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ps.setString(2, customer.getName());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70" w:author="Unknown"/>
          <w:rFonts w:ascii="宋体" w:eastAsia="宋体" w:hAnsi="宋体" w:cs="宋体"/>
          <w:kern w:val="0"/>
          <w:sz w:val="15"/>
          <w:szCs w:val="24"/>
        </w:rPr>
      </w:pPr>
      <w:ins w:id="37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ps.setInt(3, customer.getAge());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72" w:author="Unknown"/>
          <w:rFonts w:ascii="宋体" w:eastAsia="宋体" w:hAnsi="宋体" w:cs="宋体"/>
          <w:kern w:val="0"/>
          <w:sz w:val="15"/>
          <w:szCs w:val="24"/>
        </w:rPr>
      </w:pPr>
      <w:ins w:id="373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ps.executeUpdate();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74" w:author="Unknown"/>
          <w:rFonts w:ascii="宋体" w:eastAsia="宋体" w:hAnsi="宋体" w:cs="宋体"/>
          <w:kern w:val="0"/>
          <w:sz w:val="15"/>
          <w:szCs w:val="24"/>
        </w:rPr>
      </w:pPr>
      <w:ins w:id="37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ps.close();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76" w:author="Unknown"/>
          <w:rFonts w:ascii="宋体" w:eastAsia="宋体" w:hAnsi="宋体" w:cs="宋体"/>
          <w:kern w:val="0"/>
          <w:sz w:val="15"/>
          <w:szCs w:val="24"/>
        </w:rPr>
      </w:pPr>
      <w:ins w:id="37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78" w:author="Unknown"/>
          <w:rFonts w:ascii="宋体" w:eastAsia="宋体" w:hAnsi="宋体" w:cs="宋体"/>
          <w:kern w:val="0"/>
          <w:sz w:val="15"/>
          <w:szCs w:val="24"/>
        </w:rPr>
      </w:pPr>
      <w:ins w:id="37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} catch (SQLException e) {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80" w:author="Unknown"/>
          <w:rFonts w:ascii="宋体" w:eastAsia="宋体" w:hAnsi="宋体" w:cs="宋体"/>
          <w:kern w:val="0"/>
          <w:sz w:val="15"/>
          <w:szCs w:val="24"/>
        </w:rPr>
      </w:pPr>
      <w:ins w:id="38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throw new RuntimeException(e);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82" w:author="Unknown"/>
          <w:rFonts w:ascii="宋体" w:eastAsia="宋体" w:hAnsi="宋体" w:cs="宋体"/>
          <w:kern w:val="0"/>
          <w:sz w:val="15"/>
          <w:szCs w:val="24"/>
        </w:rPr>
      </w:pPr>
      <w:ins w:id="383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84" w:author="Unknown"/>
          <w:rFonts w:ascii="宋体" w:eastAsia="宋体" w:hAnsi="宋体" w:cs="宋体"/>
          <w:kern w:val="0"/>
          <w:sz w:val="15"/>
          <w:szCs w:val="24"/>
        </w:rPr>
      </w:pPr>
      <w:ins w:id="38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} finally {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86" w:author="Unknown"/>
          <w:rFonts w:ascii="宋体" w:eastAsia="宋体" w:hAnsi="宋体" w:cs="宋体"/>
          <w:kern w:val="0"/>
          <w:sz w:val="15"/>
          <w:szCs w:val="24"/>
        </w:rPr>
      </w:pPr>
      <w:ins w:id="38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if (conn != null) {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88" w:author="Unknown"/>
          <w:rFonts w:ascii="宋体" w:eastAsia="宋体" w:hAnsi="宋体" w:cs="宋体"/>
          <w:kern w:val="0"/>
          <w:sz w:val="15"/>
          <w:szCs w:val="24"/>
        </w:rPr>
      </w:pPr>
      <w:ins w:id="38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try {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90" w:author="Unknown"/>
          <w:rFonts w:ascii="宋体" w:eastAsia="宋体" w:hAnsi="宋体" w:cs="宋体"/>
          <w:kern w:val="0"/>
          <w:sz w:val="15"/>
          <w:szCs w:val="24"/>
        </w:rPr>
      </w:pPr>
      <w:ins w:id="39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conn.close();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92" w:author="Unknown"/>
          <w:rFonts w:ascii="宋体" w:eastAsia="宋体" w:hAnsi="宋体" w:cs="宋体"/>
          <w:kern w:val="0"/>
          <w:sz w:val="15"/>
          <w:szCs w:val="24"/>
        </w:rPr>
      </w:pPr>
      <w:ins w:id="393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} catch (SQLException e) {}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94" w:author="Unknown"/>
          <w:rFonts w:ascii="宋体" w:eastAsia="宋体" w:hAnsi="宋体" w:cs="宋体"/>
          <w:kern w:val="0"/>
          <w:sz w:val="15"/>
          <w:szCs w:val="24"/>
        </w:rPr>
      </w:pPr>
      <w:ins w:id="39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}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96" w:author="Unknown"/>
          <w:rFonts w:ascii="宋体" w:eastAsia="宋体" w:hAnsi="宋体" w:cs="宋体"/>
          <w:kern w:val="0"/>
          <w:sz w:val="15"/>
          <w:szCs w:val="24"/>
        </w:rPr>
      </w:pPr>
      <w:ins w:id="39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}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98" w:author="Unknown"/>
          <w:rFonts w:ascii="宋体" w:eastAsia="宋体" w:hAnsi="宋体" w:cs="宋体"/>
          <w:kern w:val="0"/>
          <w:sz w:val="15"/>
          <w:szCs w:val="24"/>
        </w:rPr>
      </w:pPr>
      <w:ins w:id="39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}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0" w:author="Unknown"/>
          <w:rFonts w:ascii="宋体" w:eastAsia="宋体" w:hAnsi="宋体" w:cs="宋体"/>
          <w:kern w:val="0"/>
          <w:sz w:val="15"/>
          <w:szCs w:val="24"/>
        </w:rPr>
      </w:pPr>
      <w:ins w:id="40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2" w:author="Unknown"/>
          <w:rFonts w:ascii="宋体" w:eastAsia="宋体" w:hAnsi="宋体" w:cs="宋体"/>
          <w:kern w:val="0"/>
          <w:sz w:val="15"/>
          <w:szCs w:val="24"/>
        </w:rPr>
      </w:pPr>
      <w:ins w:id="403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public Customer findByCustomerId(int custId){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4" w:author="Unknown"/>
          <w:rFonts w:ascii="宋体" w:eastAsia="宋体" w:hAnsi="宋体" w:cs="宋体"/>
          <w:kern w:val="0"/>
          <w:sz w:val="15"/>
          <w:szCs w:val="24"/>
        </w:rPr>
      </w:pPr>
      <w:ins w:id="40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6" w:author="Unknown"/>
          <w:rFonts w:ascii="宋体" w:eastAsia="宋体" w:hAnsi="宋体" w:cs="宋体"/>
          <w:kern w:val="0"/>
          <w:sz w:val="15"/>
          <w:szCs w:val="24"/>
        </w:rPr>
      </w:pPr>
      <w:ins w:id="40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String sql = "SELECT * FROM CUSTOMER WHERE CUST_ID = ?";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8" w:author="Unknown"/>
          <w:rFonts w:ascii="宋体" w:eastAsia="宋体" w:hAnsi="宋体" w:cs="宋体"/>
          <w:kern w:val="0"/>
          <w:sz w:val="15"/>
          <w:szCs w:val="24"/>
        </w:rPr>
      </w:pPr>
      <w:ins w:id="40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10" w:author="Unknown"/>
          <w:rFonts w:ascii="宋体" w:eastAsia="宋体" w:hAnsi="宋体" w:cs="宋体"/>
          <w:kern w:val="0"/>
          <w:sz w:val="15"/>
          <w:szCs w:val="24"/>
        </w:rPr>
      </w:pPr>
      <w:ins w:id="41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Connection conn = null;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12" w:author="Unknown"/>
          <w:rFonts w:ascii="宋体" w:eastAsia="宋体" w:hAnsi="宋体" w:cs="宋体"/>
          <w:kern w:val="0"/>
          <w:sz w:val="15"/>
          <w:szCs w:val="24"/>
        </w:rPr>
      </w:pPr>
      <w:ins w:id="413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14" w:author="Unknown"/>
          <w:rFonts w:ascii="宋体" w:eastAsia="宋体" w:hAnsi="宋体" w:cs="宋体"/>
          <w:kern w:val="0"/>
          <w:sz w:val="15"/>
          <w:szCs w:val="24"/>
        </w:rPr>
      </w:pPr>
      <w:ins w:id="41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try {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16" w:author="Unknown"/>
          <w:rFonts w:ascii="宋体" w:eastAsia="宋体" w:hAnsi="宋体" w:cs="宋体"/>
          <w:kern w:val="0"/>
          <w:sz w:val="15"/>
          <w:szCs w:val="24"/>
        </w:rPr>
      </w:pPr>
      <w:ins w:id="41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conn = dataSource.getConnection();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18" w:author="Unknown"/>
          <w:rFonts w:ascii="宋体" w:eastAsia="宋体" w:hAnsi="宋体" w:cs="宋体"/>
          <w:kern w:val="0"/>
          <w:sz w:val="15"/>
          <w:szCs w:val="24"/>
        </w:rPr>
      </w:pPr>
      <w:ins w:id="41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PreparedStatement ps = conn.prepareStatement(sql);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20" w:author="Unknown"/>
          <w:rFonts w:ascii="宋体" w:eastAsia="宋体" w:hAnsi="宋体" w:cs="宋体"/>
          <w:kern w:val="0"/>
          <w:sz w:val="15"/>
          <w:szCs w:val="24"/>
        </w:rPr>
      </w:pPr>
      <w:ins w:id="42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ps.setInt(1, custId);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22" w:author="Unknown"/>
          <w:rFonts w:ascii="宋体" w:eastAsia="宋体" w:hAnsi="宋体" w:cs="宋体"/>
          <w:kern w:val="0"/>
          <w:sz w:val="15"/>
          <w:szCs w:val="24"/>
        </w:rPr>
      </w:pPr>
      <w:ins w:id="423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Customer customer = null;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24" w:author="Unknown"/>
          <w:rFonts w:ascii="宋体" w:eastAsia="宋体" w:hAnsi="宋体" w:cs="宋体"/>
          <w:kern w:val="0"/>
          <w:sz w:val="15"/>
          <w:szCs w:val="24"/>
        </w:rPr>
      </w:pPr>
      <w:ins w:id="42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ResultSet rs = ps.executeQuery();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26" w:author="Unknown"/>
          <w:rFonts w:ascii="宋体" w:eastAsia="宋体" w:hAnsi="宋体" w:cs="宋体"/>
          <w:kern w:val="0"/>
          <w:sz w:val="15"/>
          <w:szCs w:val="24"/>
        </w:rPr>
      </w:pPr>
      <w:ins w:id="42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if (rs.next()) {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28" w:author="Unknown"/>
          <w:rFonts w:ascii="宋体" w:eastAsia="宋体" w:hAnsi="宋体" w:cs="宋体"/>
          <w:kern w:val="0"/>
          <w:sz w:val="15"/>
          <w:szCs w:val="24"/>
        </w:rPr>
      </w:pPr>
      <w:ins w:id="42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customer = new Customer(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30" w:author="Unknown"/>
          <w:rFonts w:ascii="宋体" w:eastAsia="宋体" w:hAnsi="宋体" w:cs="宋体"/>
          <w:kern w:val="0"/>
          <w:sz w:val="15"/>
          <w:szCs w:val="24"/>
        </w:rPr>
      </w:pPr>
      <w:ins w:id="43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rs.getInt("CUST_ID"),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32" w:author="Unknown"/>
          <w:rFonts w:ascii="宋体" w:eastAsia="宋体" w:hAnsi="宋体" w:cs="宋体"/>
          <w:kern w:val="0"/>
          <w:sz w:val="15"/>
          <w:szCs w:val="24"/>
        </w:rPr>
      </w:pPr>
      <w:ins w:id="433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 xml:space="preserve">rs.getString("NAME"), 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34" w:author="Unknown"/>
          <w:rFonts w:ascii="宋体" w:eastAsia="宋体" w:hAnsi="宋体" w:cs="宋体"/>
          <w:kern w:val="0"/>
          <w:sz w:val="15"/>
          <w:szCs w:val="24"/>
        </w:rPr>
      </w:pPr>
      <w:ins w:id="43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rs.getInt("Age")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36" w:author="Unknown"/>
          <w:rFonts w:ascii="宋体" w:eastAsia="宋体" w:hAnsi="宋体" w:cs="宋体"/>
          <w:kern w:val="0"/>
          <w:sz w:val="15"/>
          <w:szCs w:val="24"/>
        </w:rPr>
      </w:pPr>
      <w:ins w:id="43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38" w:author="Unknown"/>
          <w:rFonts w:ascii="宋体" w:eastAsia="宋体" w:hAnsi="宋体" w:cs="宋体"/>
          <w:kern w:val="0"/>
          <w:sz w:val="15"/>
          <w:szCs w:val="24"/>
        </w:rPr>
      </w:pPr>
      <w:ins w:id="43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}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40" w:author="Unknown"/>
          <w:rFonts w:ascii="宋体" w:eastAsia="宋体" w:hAnsi="宋体" w:cs="宋体"/>
          <w:kern w:val="0"/>
          <w:sz w:val="15"/>
          <w:szCs w:val="24"/>
        </w:rPr>
      </w:pPr>
      <w:ins w:id="44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rs.close();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42" w:author="Unknown"/>
          <w:rFonts w:ascii="宋体" w:eastAsia="宋体" w:hAnsi="宋体" w:cs="宋体"/>
          <w:kern w:val="0"/>
          <w:sz w:val="15"/>
          <w:szCs w:val="24"/>
        </w:rPr>
      </w:pPr>
      <w:ins w:id="443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ps.close();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44" w:author="Unknown"/>
          <w:rFonts w:ascii="宋体" w:eastAsia="宋体" w:hAnsi="宋体" w:cs="宋体"/>
          <w:kern w:val="0"/>
          <w:sz w:val="15"/>
          <w:szCs w:val="24"/>
        </w:rPr>
      </w:pPr>
      <w:ins w:id="44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return customer;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46" w:author="Unknown"/>
          <w:rFonts w:ascii="宋体" w:eastAsia="宋体" w:hAnsi="宋体" w:cs="宋体"/>
          <w:kern w:val="0"/>
          <w:sz w:val="15"/>
          <w:szCs w:val="24"/>
        </w:rPr>
      </w:pPr>
      <w:ins w:id="44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} catch (SQLException e) {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48" w:author="Unknown"/>
          <w:rFonts w:ascii="宋体" w:eastAsia="宋体" w:hAnsi="宋体" w:cs="宋体"/>
          <w:kern w:val="0"/>
          <w:sz w:val="15"/>
          <w:szCs w:val="24"/>
        </w:rPr>
      </w:pPr>
      <w:ins w:id="44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throw new RuntimeException(e);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50" w:author="Unknown"/>
          <w:rFonts w:ascii="宋体" w:eastAsia="宋体" w:hAnsi="宋体" w:cs="宋体"/>
          <w:kern w:val="0"/>
          <w:sz w:val="15"/>
          <w:szCs w:val="24"/>
        </w:rPr>
      </w:pPr>
      <w:ins w:id="45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} finally {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52" w:author="Unknown"/>
          <w:rFonts w:ascii="宋体" w:eastAsia="宋体" w:hAnsi="宋体" w:cs="宋体"/>
          <w:kern w:val="0"/>
          <w:sz w:val="15"/>
          <w:szCs w:val="24"/>
        </w:rPr>
      </w:pPr>
      <w:ins w:id="453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if (conn != null) {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54" w:author="Unknown"/>
          <w:rFonts w:ascii="宋体" w:eastAsia="宋体" w:hAnsi="宋体" w:cs="宋体"/>
          <w:kern w:val="0"/>
          <w:sz w:val="15"/>
          <w:szCs w:val="24"/>
        </w:rPr>
      </w:pPr>
      <w:ins w:id="45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try {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56" w:author="Unknown"/>
          <w:rFonts w:ascii="宋体" w:eastAsia="宋体" w:hAnsi="宋体" w:cs="宋体"/>
          <w:kern w:val="0"/>
          <w:sz w:val="15"/>
          <w:szCs w:val="24"/>
        </w:rPr>
      </w:pPr>
      <w:ins w:id="45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lastRenderedPageBreak/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conn.close();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58" w:author="Unknown"/>
          <w:rFonts w:ascii="宋体" w:eastAsia="宋体" w:hAnsi="宋体" w:cs="宋体"/>
          <w:kern w:val="0"/>
          <w:sz w:val="15"/>
          <w:szCs w:val="24"/>
        </w:rPr>
      </w:pPr>
      <w:ins w:id="45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} catch (SQLException e) {}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60" w:author="Unknown"/>
          <w:rFonts w:ascii="宋体" w:eastAsia="宋体" w:hAnsi="宋体" w:cs="宋体"/>
          <w:kern w:val="0"/>
          <w:sz w:val="15"/>
          <w:szCs w:val="24"/>
        </w:rPr>
      </w:pPr>
      <w:ins w:id="46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}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62" w:author="Unknown"/>
          <w:rFonts w:ascii="宋体" w:eastAsia="宋体" w:hAnsi="宋体" w:cs="宋体"/>
          <w:kern w:val="0"/>
          <w:sz w:val="15"/>
          <w:szCs w:val="24"/>
        </w:rPr>
      </w:pPr>
      <w:ins w:id="463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}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64" w:author="Unknown"/>
          <w:rFonts w:ascii="宋体" w:eastAsia="宋体" w:hAnsi="宋体" w:cs="宋体"/>
          <w:kern w:val="0"/>
          <w:sz w:val="15"/>
          <w:szCs w:val="24"/>
        </w:rPr>
      </w:pPr>
      <w:ins w:id="46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}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66" w:author="Unknown"/>
          <w:rFonts w:ascii="宋体" w:eastAsia="宋体" w:hAnsi="宋体" w:cs="宋体"/>
          <w:kern w:val="0"/>
          <w:sz w:val="15"/>
          <w:szCs w:val="24"/>
        </w:rPr>
      </w:pPr>
      <w:ins w:id="46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}</w:t>
        </w:r>
      </w:ins>
    </w:p>
    <w:p w:rsidR="00CB26A1" w:rsidRPr="00CB26A1" w:rsidRDefault="001374B0" w:rsidP="001374B0">
      <w:pPr>
        <w:widowControl/>
        <w:spacing w:before="100" w:beforeAutospacing="1" w:after="100" w:afterAutospacing="1"/>
        <w:ind w:firstLine="420"/>
        <w:jc w:val="left"/>
        <w:outlineLvl w:val="1"/>
        <w:rPr>
          <w:ins w:id="468" w:author="Unknown"/>
          <w:rFonts w:ascii="宋体" w:eastAsia="宋体" w:hAnsi="宋体" w:cs="宋体"/>
          <w:b/>
          <w:bCs/>
          <w:kern w:val="0"/>
          <w:sz w:val="20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36"/>
        </w:rPr>
        <w:t>4</w:t>
      </w:r>
      <w:ins w:id="469" w:author="Unknown">
        <w:r w:rsidR="00CB26A1" w:rsidRPr="00CB26A1">
          <w:rPr>
            <w:rFonts w:ascii="宋体" w:eastAsia="宋体" w:hAnsi="宋体" w:cs="宋体"/>
            <w:b/>
            <w:bCs/>
            <w:kern w:val="0"/>
            <w:sz w:val="20"/>
            <w:szCs w:val="36"/>
          </w:rPr>
          <w:t xml:space="preserve">. Spring bean配置 </w:t>
        </w:r>
      </w:ins>
    </w:p>
    <w:p w:rsidR="00CB26A1" w:rsidRPr="00CB26A1" w:rsidRDefault="00CB26A1" w:rsidP="00CB26A1">
      <w:pPr>
        <w:widowControl/>
        <w:jc w:val="left"/>
        <w:rPr>
          <w:ins w:id="470" w:author="Unknown"/>
          <w:rFonts w:ascii="宋体" w:eastAsia="宋体" w:hAnsi="宋体" w:cs="宋体" w:hint="eastAsia"/>
          <w:kern w:val="0"/>
          <w:sz w:val="15"/>
          <w:szCs w:val="24"/>
        </w:rPr>
      </w:pPr>
      <w:ins w:id="47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 xml:space="preserve">创建 customerDAO 和数据源在 Spring bean 配置文件中。 </w:t>
        </w:r>
      </w:ins>
      <w:r w:rsidR="00A55154">
        <w:rPr>
          <w:rFonts w:ascii="宋体" w:eastAsia="宋体" w:hAnsi="宋体" w:cs="宋体" w:hint="eastAsia"/>
          <w:kern w:val="0"/>
          <w:sz w:val="15"/>
          <w:szCs w:val="24"/>
        </w:rPr>
        <w:t>让框架来注入DataSource到customerDAO中</w:t>
      </w:r>
    </w:p>
    <w:p w:rsidR="00CB26A1" w:rsidRPr="00CB26A1" w:rsidRDefault="00CB26A1" w:rsidP="00CB26A1">
      <w:pPr>
        <w:widowControl/>
        <w:spacing w:before="100" w:beforeAutospacing="1" w:after="100" w:afterAutospacing="1"/>
        <w:jc w:val="left"/>
        <w:rPr>
          <w:ins w:id="472" w:author="Unknown"/>
          <w:rFonts w:ascii="宋体" w:eastAsia="宋体" w:hAnsi="宋体" w:cs="宋体"/>
          <w:color w:val="333333"/>
          <w:kern w:val="0"/>
          <w:sz w:val="15"/>
          <w:szCs w:val="24"/>
        </w:rPr>
      </w:pPr>
      <w:ins w:id="473" w:author="Unknown">
        <w:r w:rsidRPr="00CB26A1">
          <w:rPr>
            <w:rFonts w:ascii="宋体" w:eastAsia="宋体" w:hAnsi="宋体" w:cs="宋体"/>
            <w:i/>
            <w:iCs/>
            <w:color w:val="333333"/>
            <w:kern w:val="0"/>
            <w:sz w:val="15"/>
            <w:szCs w:val="24"/>
          </w:rPr>
          <w:t>File :</w:t>
        </w:r>
        <w:r w:rsidRPr="002936AC">
          <w:rPr>
            <w:rFonts w:ascii="宋体" w:eastAsia="宋体" w:hAnsi="宋体" w:cs="宋体"/>
            <w:b/>
            <w:i/>
            <w:iCs/>
            <w:kern w:val="0"/>
            <w:sz w:val="20"/>
            <w:szCs w:val="24"/>
          </w:rPr>
          <w:t xml:space="preserve"> Spring-Customer.xml</w:t>
        </w:r>
        <w:r w:rsidRPr="002936AC">
          <w:rPr>
            <w:rFonts w:ascii="宋体" w:eastAsia="宋体" w:hAnsi="宋体" w:cs="宋体"/>
            <w:b/>
            <w:kern w:val="0"/>
            <w:sz w:val="20"/>
            <w:szCs w:val="24"/>
          </w:rPr>
          <w:t xml:space="preserve"> 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74" w:author="Unknown"/>
          <w:rFonts w:ascii="宋体" w:eastAsia="宋体" w:hAnsi="宋体" w:cs="宋体"/>
          <w:kern w:val="0"/>
          <w:sz w:val="15"/>
          <w:szCs w:val="24"/>
        </w:rPr>
      </w:pPr>
      <w:ins w:id="47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&lt;beans xmlns="http://www.springframework.org/schema/beans"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76" w:author="Unknown"/>
          <w:rFonts w:ascii="宋体" w:eastAsia="宋体" w:hAnsi="宋体" w:cs="宋体"/>
          <w:kern w:val="0"/>
          <w:sz w:val="15"/>
          <w:szCs w:val="24"/>
        </w:rPr>
      </w:pPr>
      <w:ins w:id="47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xmlns:xsi="http://www.w3.org/2001/XMLSchema-instance"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78" w:author="Unknown"/>
          <w:rFonts w:ascii="宋体" w:eastAsia="宋体" w:hAnsi="宋体" w:cs="宋体"/>
          <w:kern w:val="0"/>
          <w:sz w:val="15"/>
          <w:szCs w:val="24"/>
        </w:rPr>
      </w:pPr>
      <w:ins w:id="47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xsi:schemaLocation="http://www.springframework.org/schema/beans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80" w:author="Unknown"/>
          <w:rFonts w:ascii="宋体" w:eastAsia="宋体" w:hAnsi="宋体" w:cs="宋体"/>
          <w:kern w:val="0"/>
          <w:sz w:val="15"/>
          <w:szCs w:val="24"/>
        </w:rPr>
      </w:pPr>
      <w:ins w:id="48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http://www.springframework.org/schema/beans/spring-beans-2.5.xsd"&gt;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82" w:author="Unknown"/>
          <w:rFonts w:ascii="宋体" w:eastAsia="宋体" w:hAnsi="宋体" w:cs="宋体"/>
          <w:kern w:val="0"/>
          <w:sz w:val="15"/>
          <w:szCs w:val="24"/>
        </w:rPr>
      </w:pP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83" w:author="Unknown"/>
          <w:rFonts w:ascii="宋体" w:eastAsia="宋体" w:hAnsi="宋体" w:cs="宋体"/>
          <w:kern w:val="0"/>
          <w:sz w:val="15"/>
          <w:szCs w:val="24"/>
        </w:rPr>
      </w:pPr>
      <w:ins w:id="484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&lt;bean id="customerDAO" class="com.yiibai.customer.dao.impl.JdbcCustomerDAO"&gt;</w:t>
        </w:r>
      </w:ins>
    </w:p>
    <w:p w:rsidR="008D0BFC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5"/>
          <w:szCs w:val="24"/>
        </w:rPr>
      </w:pPr>
      <w:ins w:id="48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&lt;property name="dataSource" ref="dataSource" /&gt;</w:t>
        </w:r>
      </w:ins>
      <w:r w:rsidR="002E19E5">
        <w:rPr>
          <w:rFonts w:ascii="宋体" w:eastAsia="宋体" w:hAnsi="宋体" w:cs="宋体" w:hint="eastAsia"/>
          <w:kern w:val="0"/>
          <w:sz w:val="15"/>
          <w:szCs w:val="24"/>
        </w:rPr>
        <w:t xml:space="preserve">  </w:t>
      </w:r>
    </w:p>
    <w:p w:rsidR="00CB26A1" w:rsidRPr="00B56B87" w:rsidRDefault="008D0BFC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kern w:val="0"/>
          <w:sz w:val="16"/>
          <w:szCs w:val="24"/>
        </w:rPr>
      </w:pPr>
      <w:r w:rsidRPr="00B56B87">
        <w:rPr>
          <w:rFonts w:ascii="宋体" w:eastAsia="宋体" w:hAnsi="宋体" w:cs="宋体" w:hint="eastAsia"/>
          <w:b/>
          <w:kern w:val="0"/>
          <w:sz w:val="16"/>
          <w:szCs w:val="24"/>
        </w:rPr>
        <w:tab/>
      </w:r>
      <w:r w:rsidR="002E19E5" w:rsidRPr="00B56B87">
        <w:rPr>
          <w:rFonts w:ascii="宋体" w:eastAsia="宋体" w:hAnsi="宋体" w:cs="宋体" w:hint="eastAsia"/>
          <w:b/>
          <w:kern w:val="0"/>
          <w:sz w:val="16"/>
          <w:szCs w:val="24"/>
        </w:rPr>
        <w:t>//ref指向的是</w:t>
      </w:r>
      <w:r w:rsidR="00695E64" w:rsidRPr="00B56B87">
        <w:rPr>
          <w:rFonts w:ascii="宋体" w:eastAsia="宋体" w:hAnsi="宋体" w:cs="宋体" w:hint="eastAsia"/>
          <w:b/>
          <w:kern w:val="0"/>
          <w:sz w:val="16"/>
          <w:szCs w:val="24"/>
        </w:rPr>
        <w:t>存在</w:t>
      </w:r>
      <w:r w:rsidR="0074294A" w:rsidRPr="00B56B87">
        <w:rPr>
          <w:rFonts w:ascii="宋体" w:eastAsia="宋体" w:hAnsi="宋体" w:cs="宋体" w:hint="eastAsia"/>
          <w:b/>
          <w:kern w:val="0"/>
          <w:sz w:val="16"/>
          <w:szCs w:val="24"/>
        </w:rPr>
        <w:t>同一XML</w:t>
      </w:r>
      <w:r w:rsidR="00695E64" w:rsidRPr="00B56B87">
        <w:rPr>
          <w:rFonts w:ascii="宋体" w:eastAsia="宋体" w:hAnsi="宋体" w:cs="宋体" w:hint="eastAsia"/>
          <w:b/>
          <w:kern w:val="0"/>
          <w:sz w:val="16"/>
          <w:szCs w:val="24"/>
        </w:rPr>
        <w:t>中的</w:t>
      </w:r>
      <w:r w:rsidR="00B64EC8" w:rsidRPr="00B56B87">
        <w:rPr>
          <w:rFonts w:ascii="宋体" w:eastAsia="宋体" w:hAnsi="宋体" w:cs="宋体" w:hint="eastAsia"/>
          <w:b/>
          <w:kern w:val="0"/>
          <w:sz w:val="16"/>
          <w:szCs w:val="24"/>
        </w:rPr>
        <w:t>bean id</w:t>
      </w:r>
      <w:r w:rsidR="00014306" w:rsidRPr="00B56B87">
        <w:rPr>
          <w:rFonts w:ascii="宋体" w:eastAsia="宋体" w:hAnsi="宋体" w:cs="宋体" w:hint="eastAsia"/>
          <w:b/>
          <w:kern w:val="0"/>
          <w:sz w:val="16"/>
          <w:szCs w:val="24"/>
        </w:rPr>
        <w:t>，这里要知道Spring-Customer.xml和Spring-Datasource.xml都导入到</w:t>
      </w:r>
      <w:r w:rsidR="000E0C8F" w:rsidRPr="00B56B87">
        <w:rPr>
          <w:rFonts w:ascii="宋体" w:eastAsia="宋体" w:hAnsi="宋体" w:cs="宋体" w:hint="eastAsia"/>
          <w:b/>
          <w:kern w:val="0"/>
          <w:sz w:val="16"/>
          <w:szCs w:val="24"/>
        </w:rPr>
        <w:t>Spring-Module.xml中才会</w:t>
      </w:r>
      <w:r w:rsidR="003B4A26" w:rsidRPr="00B56B87">
        <w:rPr>
          <w:rFonts w:ascii="宋体" w:eastAsia="宋体" w:hAnsi="宋体" w:cs="宋体" w:hint="eastAsia"/>
          <w:b/>
          <w:kern w:val="0"/>
          <w:sz w:val="16"/>
          <w:szCs w:val="24"/>
        </w:rPr>
        <w:t>进行引用</w:t>
      </w:r>
    </w:p>
    <w:p w:rsidR="000A3159" w:rsidRPr="00B56B87" w:rsidRDefault="000A3159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86" w:author="Unknown"/>
          <w:rFonts w:ascii="宋体" w:eastAsia="宋体" w:hAnsi="宋体" w:cs="宋体"/>
          <w:b/>
          <w:kern w:val="0"/>
          <w:sz w:val="16"/>
          <w:szCs w:val="24"/>
        </w:rPr>
      </w:pPr>
      <w:r w:rsidRPr="00B56B87">
        <w:rPr>
          <w:rFonts w:ascii="宋体" w:eastAsia="宋体" w:hAnsi="宋体" w:cs="宋体" w:hint="eastAsia"/>
          <w:b/>
          <w:kern w:val="0"/>
          <w:sz w:val="16"/>
          <w:szCs w:val="24"/>
        </w:rPr>
        <w:tab/>
        <w:t>如果把ref写成子节点的形式</w:t>
      </w:r>
      <w:r w:rsidR="00ED7DEC" w:rsidRPr="00B56B87">
        <w:rPr>
          <w:rFonts w:ascii="宋体" w:eastAsia="宋体" w:hAnsi="宋体" w:cs="宋体" w:hint="eastAsia"/>
          <w:b/>
          <w:kern w:val="0"/>
          <w:sz w:val="16"/>
          <w:szCs w:val="24"/>
        </w:rPr>
        <w:t>，就要</w:t>
      </w:r>
      <w:r w:rsidR="006C19F2" w:rsidRPr="00B56B87">
        <w:rPr>
          <w:rFonts w:ascii="宋体" w:eastAsia="宋体" w:hAnsi="宋体" w:cs="宋体" w:hint="eastAsia"/>
          <w:b/>
          <w:kern w:val="0"/>
          <w:sz w:val="16"/>
          <w:szCs w:val="24"/>
        </w:rPr>
        <w:t>给ref子节点多加一个bean</w:t>
      </w:r>
      <w:r w:rsidR="00B83E50" w:rsidRPr="00B56B87">
        <w:rPr>
          <w:rFonts w:ascii="宋体" w:eastAsia="宋体" w:hAnsi="宋体" w:cs="宋体" w:hint="eastAsia"/>
          <w:b/>
          <w:kern w:val="0"/>
          <w:sz w:val="16"/>
          <w:szCs w:val="24"/>
        </w:rPr>
        <w:t>属性：</w:t>
      </w:r>
      <w:r w:rsidR="00D81386" w:rsidRPr="00B56B87">
        <w:rPr>
          <w:rFonts w:ascii="宋体" w:eastAsia="宋体" w:hAnsi="宋体" w:cs="宋体" w:hint="eastAsia"/>
          <w:b/>
          <w:kern w:val="0"/>
          <w:sz w:val="16"/>
          <w:szCs w:val="24"/>
        </w:rPr>
        <w:t>&lt;ref bean=</w:t>
      </w:r>
      <w:r w:rsidR="00D81386" w:rsidRPr="00B56B87">
        <w:rPr>
          <w:rFonts w:ascii="宋体" w:eastAsia="宋体" w:hAnsi="宋体" w:cs="宋体"/>
          <w:b/>
          <w:kern w:val="0"/>
          <w:sz w:val="16"/>
          <w:szCs w:val="24"/>
        </w:rPr>
        <w:t>”</w:t>
      </w:r>
      <w:r w:rsidR="00D81386" w:rsidRPr="00B56B87">
        <w:rPr>
          <w:rFonts w:ascii="宋体" w:eastAsia="宋体" w:hAnsi="宋体" w:cs="宋体" w:hint="eastAsia"/>
          <w:b/>
          <w:kern w:val="0"/>
          <w:sz w:val="16"/>
          <w:szCs w:val="24"/>
        </w:rPr>
        <w:t>dataSource</w:t>
      </w:r>
      <w:r w:rsidR="00D81386" w:rsidRPr="00B56B87">
        <w:rPr>
          <w:rFonts w:ascii="宋体" w:eastAsia="宋体" w:hAnsi="宋体" w:cs="宋体"/>
          <w:b/>
          <w:kern w:val="0"/>
          <w:sz w:val="16"/>
          <w:szCs w:val="24"/>
        </w:rPr>
        <w:t>”</w:t>
      </w:r>
      <w:r w:rsidR="002B7AA2" w:rsidRPr="00B56B87">
        <w:rPr>
          <w:rFonts w:ascii="宋体" w:eastAsia="宋体" w:hAnsi="宋体" w:cs="宋体" w:hint="eastAsia"/>
          <w:b/>
          <w:kern w:val="0"/>
          <w:sz w:val="16"/>
          <w:szCs w:val="24"/>
        </w:rPr>
        <w:t xml:space="preserve"> /</w:t>
      </w:r>
      <w:r w:rsidR="00D81386" w:rsidRPr="00B56B87">
        <w:rPr>
          <w:rFonts w:ascii="宋体" w:eastAsia="宋体" w:hAnsi="宋体" w:cs="宋体" w:hint="eastAsia"/>
          <w:b/>
          <w:kern w:val="0"/>
          <w:sz w:val="16"/>
          <w:szCs w:val="24"/>
        </w:rPr>
        <w:t>&gt;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87" w:author="Unknown"/>
          <w:rFonts w:ascii="宋体" w:eastAsia="宋体" w:hAnsi="宋体" w:cs="宋体"/>
          <w:kern w:val="0"/>
          <w:sz w:val="15"/>
          <w:szCs w:val="24"/>
        </w:rPr>
      </w:pPr>
      <w:ins w:id="488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&lt;/bean&gt;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89" w:author="Unknown"/>
          <w:rFonts w:ascii="宋体" w:eastAsia="宋体" w:hAnsi="宋体" w:cs="宋体"/>
          <w:kern w:val="0"/>
          <w:sz w:val="15"/>
          <w:szCs w:val="24"/>
        </w:rPr>
      </w:pP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90" w:author="Unknown"/>
          <w:rFonts w:ascii="宋体" w:eastAsia="宋体" w:hAnsi="宋体" w:cs="宋体"/>
          <w:kern w:val="0"/>
          <w:sz w:val="15"/>
          <w:szCs w:val="24"/>
        </w:rPr>
      </w:pPr>
      <w:ins w:id="49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&lt;/beans&gt;</w:t>
        </w:r>
      </w:ins>
    </w:p>
    <w:p w:rsidR="00CB26A1" w:rsidRPr="00CB26A1" w:rsidRDefault="00CB26A1" w:rsidP="00CB26A1">
      <w:pPr>
        <w:widowControl/>
        <w:spacing w:before="100" w:beforeAutospacing="1" w:after="100" w:afterAutospacing="1"/>
        <w:jc w:val="left"/>
        <w:rPr>
          <w:ins w:id="492" w:author="Unknown"/>
          <w:rFonts w:ascii="宋体" w:eastAsia="宋体" w:hAnsi="宋体" w:cs="宋体"/>
          <w:color w:val="333333"/>
          <w:kern w:val="0"/>
          <w:sz w:val="15"/>
          <w:szCs w:val="24"/>
        </w:rPr>
      </w:pPr>
      <w:ins w:id="493" w:author="Unknown">
        <w:r w:rsidRPr="00CB26A1">
          <w:rPr>
            <w:rFonts w:ascii="宋体" w:eastAsia="宋体" w:hAnsi="宋体" w:cs="宋体"/>
            <w:i/>
            <w:iCs/>
            <w:color w:val="333333"/>
            <w:kern w:val="0"/>
            <w:sz w:val="15"/>
            <w:szCs w:val="24"/>
          </w:rPr>
          <w:t xml:space="preserve">File : </w:t>
        </w:r>
        <w:r w:rsidRPr="002936AC">
          <w:rPr>
            <w:rFonts w:ascii="宋体" w:eastAsia="宋体" w:hAnsi="宋体" w:cs="宋体"/>
            <w:b/>
            <w:i/>
            <w:iCs/>
            <w:color w:val="333333"/>
            <w:kern w:val="0"/>
            <w:sz w:val="20"/>
            <w:szCs w:val="24"/>
          </w:rPr>
          <w:t>Spring-Datasource.xml</w:t>
        </w:r>
        <w:r w:rsidRPr="002936AC">
          <w:rPr>
            <w:rFonts w:ascii="宋体" w:eastAsia="宋体" w:hAnsi="宋体" w:cs="宋体"/>
            <w:b/>
            <w:color w:val="333333"/>
            <w:kern w:val="0"/>
            <w:sz w:val="20"/>
            <w:szCs w:val="24"/>
          </w:rPr>
          <w:t xml:space="preserve"> 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94" w:author="Unknown"/>
          <w:rFonts w:ascii="宋体" w:eastAsia="宋体" w:hAnsi="宋体" w:cs="宋体"/>
          <w:kern w:val="0"/>
          <w:sz w:val="15"/>
          <w:szCs w:val="24"/>
        </w:rPr>
      </w:pPr>
      <w:ins w:id="49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&lt;beans xmlns="http://www.springframework.org/schema/beans"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96" w:author="Unknown"/>
          <w:rFonts w:ascii="宋体" w:eastAsia="宋体" w:hAnsi="宋体" w:cs="宋体"/>
          <w:kern w:val="0"/>
          <w:sz w:val="15"/>
          <w:szCs w:val="24"/>
        </w:rPr>
      </w:pPr>
      <w:ins w:id="49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xmlns:xsi="http://www.w3.org/2001/XMLSchema-instance"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98" w:author="Unknown"/>
          <w:rFonts w:ascii="宋体" w:eastAsia="宋体" w:hAnsi="宋体" w:cs="宋体"/>
          <w:kern w:val="0"/>
          <w:sz w:val="15"/>
          <w:szCs w:val="24"/>
        </w:rPr>
      </w:pPr>
      <w:ins w:id="49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xsi:schemaLocation="http://www.springframework.org/schema/beans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00" w:author="Unknown"/>
          <w:rFonts w:ascii="宋体" w:eastAsia="宋体" w:hAnsi="宋体" w:cs="宋体"/>
          <w:kern w:val="0"/>
          <w:sz w:val="15"/>
          <w:szCs w:val="24"/>
        </w:rPr>
      </w:pPr>
      <w:ins w:id="50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http://www.springframework.org/schema/beans/spring-beans-2.5.xsd"&gt;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02" w:author="Unknown"/>
          <w:rFonts w:ascii="宋体" w:eastAsia="宋体" w:hAnsi="宋体" w:cs="宋体"/>
          <w:kern w:val="0"/>
          <w:sz w:val="15"/>
          <w:szCs w:val="24"/>
        </w:rPr>
      </w:pP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03" w:author="Unknown"/>
          <w:rFonts w:ascii="宋体" w:eastAsia="宋体" w:hAnsi="宋体" w:cs="宋体"/>
          <w:kern w:val="0"/>
          <w:sz w:val="15"/>
          <w:szCs w:val="24"/>
        </w:rPr>
      </w:pPr>
      <w:ins w:id="504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&lt;bean id="dataSource"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05" w:author="Unknown"/>
          <w:rFonts w:ascii="宋体" w:eastAsia="宋体" w:hAnsi="宋体" w:cs="宋体"/>
          <w:kern w:val="0"/>
          <w:sz w:val="15"/>
          <w:szCs w:val="24"/>
        </w:rPr>
      </w:pPr>
      <w:ins w:id="506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class="org.springframework.jdbc.datasource.DriverManagerDataSource"&gt;</w:t>
        </w:r>
      </w:ins>
      <w:r w:rsidR="00206033">
        <w:rPr>
          <w:rFonts w:ascii="宋体" w:eastAsia="宋体" w:hAnsi="宋体" w:cs="宋体" w:hint="eastAsia"/>
          <w:kern w:val="0"/>
          <w:sz w:val="15"/>
          <w:szCs w:val="24"/>
        </w:rPr>
        <w:t xml:space="preserve">  //找到这个类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07" w:author="Unknown"/>
          <w:rFonts w:ascii="宋体" w:eastAsia="宋体" w:hAnsi="宋体" w:cs="宋体"/>
          <w:kern w:val="0"/>
          <w:sz w:val="15"/>
          <w:szCs w:val="24"/>
        </w:rPr>
      </w:pP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08" w:author="Unknown"/>
          <w:rFonts w:ascii="宋体" w:eastAsia="宋体" w:hAnsi="宋体" w:cs="宋体"/>
          <w:kern w:val="0"/>
          <w:sz w:val="15"/>
          <w:szCs w:val="24"/>
        </w:rPr>
      </w:pPr>
      <w:ins w:id="50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&lt;property name="driverClassName" value="com.mysql.jdbc.Driver" /&gt;</w:t>
        </w:r>
      </w:ins>
      <w:r w:rsidR="00104A64">
        <w:rPr>
          <w:rFonts w:ascii="宋体" w:eastAsia="宋体" w:hAnsi="宋体" w:cs="宋体" w:hint="eastAsia"/>
          <w:kern w:val="0"/>
          <w:sz w:val="15"/>
          <w:szCs w:val="24"/>
        </w:rPr>
        <w:t xml:space="preserve"> </w:t>
      </w:r>
      <w:r w:rsidR="00204F9D">
        <w:rPr>
          <w:rFonts w:ascii="宋体" w:eastAsia="宋体" w:hAnsi="宋体" w:cs="宋体" w:hint="eastAsia"/>
          <w:kern w:val="0"/>
          <w:sz w:val="15"/>
          <w:szCs w:val="24"/>
        </w:rPr>
        <w:t>//</w:t>
      </w:r>
      <w:r w:rsidR="00104A64">
        <w:rPr>
          <w:rFonts w:ascii="宋体" w:eastAsia="宋体" w:hAnsi="宋体" w:cs="宋体" w:hint="eastAsia"/>
          <w:kern w:val="0"/>
          <w:sz w:val="15"/>
          <w:szCs w:val="24"/>
        </w:rPr>
        <w:t>进行数据库</w:t>
      </w:r>
      <w:r w:rsidR="00204F9D">
        <w:rPr>
          <w:rFonts w:ascii="宋体" w:eastAsia="宋体" w:hAnsi="宋体" w:cs="宋体" w:hint="eastAsia"/>
          <w:kern w:val="0"/>
          <w:sz w:val="15"/>
          <w:szCs w:val="24"/>
        </w:rPr>
        <w:t>配置注入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10" w:author="Unknown"/>
          <w:rFonts w:ascii="宋体" w:eastAsia="宋体" w:hAnsi="宋体" w:cs="宋体"/>
          <w:kern w:val="0"/>
          <w:sz w:val="15"/>
          <w:szCs w:val="24"/>
        </w:rPr>
      </w:pPr>
      <w:ins w:id="51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&lt;property name="url" value="jdbc:mysql://localhost:3306/yiibaijava" /&gt;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12" w:author="Unknown"/>
          <w:rFonts w:ascii="宋体" w:eastAsia="宋体" w:hAnsi="宋体" w:cs="宋体"/>
          <w:kern w:val="0"/>
          <w:sz w:val="15"/>
          <w:szCs w:val="24"/>
        </w:rPr>
      </w:pPr>
      <w:ins w:id="513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&lt;property name="username" value="root" /&gt;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14" w:author="Unknown"/>
          <w:rFonts w:ascii="宋体" w:eastAsia="宋体" w:hAnsi="宋体" w:cs="宋体"/>
          <w:kern w:val="0"/>
          <w:sz w:val="15"/>
          <w:szCs w:val="24"/>
        </w:rPr>
      </w:pPr>
      <w:ins w:id="51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&lt;property name="password" value="password" /&gt;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16" w:author="Unknown"/>
          <w:rFonts w:ascii="宋体" w:eastAsia="宋体" w:hAnsi="宋体" w:cs="宋体"/>
          <w:kern w:val="0"/>
          <w:sz w:val="15"/>
          <w:szCs w:val="24"/>
        </w:rPr>
      </w:pPr>
      <w:ins w:id="51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&lt;/bean&gt;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18" w:author="Unknown"/>
          <w:rFonts w:ascii="宋体" w:eastAsia="宋体" w:hAnsi="宋体" w:cs="宋体"/>
          <w:kern w:val="0"/>
          <w:sz w:val="15"/>
          <w:szCs w:val="24"/>
        </w:rPr>
      </w:pP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19" w:author="Unknown"/>
          <w:rFonts w:ascii="宋体" w:eastAsia="宋体" w:hAnsi="宋体" w:cs="宋体"/>
          <w:kern w:val="0"/>
          <w:sz w:val="15"/>
          <w:szCs w:val="24"/>
        </w:rPr>
      </w:pPr>
      <w:ins w:id="520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&lt;/beans&gt;</w:t>
        </w:r>
      </w:ins>
    </w:p>
    <w:p w:rsidR="00CB26A1" w:rsidRPr="00CB26A1" w:rsidRDefault="00CB26A1" w:rsidP="00CB26A1">
      <w:pPr>
        <w:widowControl/>
        <w:spacing w:before="100" w:beforeAutospacing="1" w:after="100" w:afterAutospacing="1"/>
        <w:jc w:val="left"/>
        <w:rPr>
          <w:ins w:id="521" w:author="Unknown"/>
          <w:rFonts w:ascii="宋体" w:eastAsia="宋体" w:hAnsi="宋体" w:cs="宋体"/>
          <w:color w:val="333333"/>
          <w:kern w:val="0"/>
          <w:sz w:val="15"/>
          <w:szCs w:val="24"/>
        </w:rPr>
      </w:pPr>
      <w:ins w:id="522" w:author="Unknown">
        <w:r w:rsidRPr="00CB26A1">
          <w:rPr>
            <w:rFonts w:ascii="宋体" w:eastAsia="宋体" w:hAnsi="宋体" w:cs="宋体"/>
            <w:i/>
            <w:iCs/>
            <w:color w:val="333333"/>
            <w:kern w:val="0"/>
            <w:sz w:val="15"/>
            <w:szCs w:val="24"/>
          </w:rPr>
          <w:lastRenderedPageBreak/>
          <w:t xml:space="preserve">File : </w:t>
        </w:r>
      </w:ins>
      <w:r w:rsidR="008E74E2">
        <w:rPr>
          <w:rFonts w:ascii="微软雅黑" w:eastAsia="微软雅黑" w:hAnsi="微软雅黑" w:cs="宋体" w:hint="eastAsia"/>
          <w:kern w:val="0"/>
          <w:sz w:val="16"/>
          <w:szCs w:val="24"/>
        </w:rPr>
        <w:t>applicationContext</w:t>
      </w:r>
      <w:ins w:id="523" w:author="Unknown">
        <w:r w:rsidRPr="00D45181">
          <w:rPr>
            <w:rFonts w:ascii="宋体" w:eastAsia="宋体" w:hAnsi="宋体" w:cs="宋体"/>
            <w:b/>
            <w:i/>
            <w:iCs/>
            <w:color w:val="333333"/>
            <w:kern w:val="0"/>
            <w:sz w:val="22"/>
            <w:szCs w:val="24"/>
          </w:rPr>
          <w:t>.xml</w:t>
        </w:r>
        <w:r w:rsidRPr="00D45181">
          <w:rPr>
            <w:rFonts w:ascii="宋体" w:eastAsia="宋体" w:hAnsi="宋体" w:cs="宋体"/>
            <w:b/>
            <w:color w:val="333333"/>
            <w:kern w:val="0"/>
            <w:sz w:val="22"/>
            <w:szCs w:val="24"/>
          </w:rPr>
          <w:t xml:space="preserve"> </w:t>
        </w:r>
      </w:ins>
      <w:r w:rsidR="00D45181">
        <w:rPr>
          <w:rFonts w:ascii="宋体" w:eastAsia="宋体" w:hAnsi="宋体" w:cs="宋体" w:hint="eastAsia"/>
          <w:b/>
          <w:color w:val="333333"/>
          <w:kern w:val="0"/>
          <w:sz w:val="22"/>
          <w:szCs w:val="24"/>
        </w:rPr>
        <w:t xml:space="preserve">  这个XML用来</w:t>
      </w:r>
      <w:r w:rsidR="00164E84">
        <w:rPr>
          <w:rFonts w:ascii="宋体" w:eastAsia="宋体" w:hAnsi="宋体" w:cs="宋体" w:hint="eastAsia"/>
          <w:b/>
          <w:color w:val="333333"/>
          <w:kern w:val="0"/>
          <w:sz w:val="22"/>
          <w:szCs w:val="24"/>
        </w:rPr>
        <w:t>导入</w:t>
      </w:r>
      <w:r w:rsidR="00190D8A">
        <w:rPr>
          <w:rFonts w:ascii="宋体" w:eastAsia="宋体" w:hAnsi="宋体" w:cs="宋体" w:hint="eastAsia"/>
          <w:b/>
          <w:color w:val="333333"/>
          <w:kern w:val="0"/>
          <w:sz w:val="22"/>
          <w:szCs w:val="24"/>
        </w:rPr>
        <w:t>我们自定义的</w:t>
      </w:r>
      <w:r w:rsidR="0062241B">
        <w:rPr>
          <w:rFonts w:ascii="宋体" w:eastAsia="宋体" w:hAnsi="宋体" w:cs="宋体" w:hint="eastAsia"/>
          <w:b/>
          <w:color w:val="333333"/>
          <w:kern w:val="0"/>
          <w:sz w:val="22"/>
          <w:szCs w:val="24"/>
        </w:rPr>
        <w:t>Spring配置XML</w:t>
      </w:r>
      <w:r w:rsidR="002C12B8">
        <w:rPr>
          <w:rFonts w:ascii="宋体" w:eastAsia="宋体" w:hAnsi="宋体" w:cs="宋体" w:hint="eastAsia"/>
          <w:b/>
          <w:color w:val="333333"/>
          <w:kern w:val="0"/>
          <w:sz w:val="22"/>
          <w:szCs w:val="24"/>
        </w:rPr>
        <w:t>，引入其中的Bean</w:t>
      </w:r>
      <w:r w:rsidR="00333B7A">
        <w:rPr>
          <w:rFonts w:ascii="宋体" w:eastAsia="宋体" w:hAnsi="宋体" w:cs="宋体" w:hint="eastAsia"/>
          <w:b/>
          <w:color w:val="333333"/>
          <w:kern w:val="0"/>
          <w:sz w:val="22"/>
          <w:szCs w:val="24"/>
        </w:rPr>
        <w:t>，名字无限定，主要是要</w:t>
      </w:r>
      <w:r w:rsidR="00333B7A">
        <w:rPr>
          <w:rFonts w:ascii="微软雅黑" w:eastAsia="微软雅黑" w:hAnsi="微软雅黑" w:cs="宋体" w:hint="eastAsia"/>
          <w:kern w:val="0"/>
          <w:sz w:val="16"/>
          <w:szCs w:val="24"/>
        </w:rPr>
        <w:t>ApplicationContext对象创建时引入相关XML文件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24" w:author="Unknown"/>
          <w:rFonts w:ascii="宋体" w:eastAsia="宋体" w:hAnsi="宋体" w:cs="宋体"/>
          <w:kern w:val="0"/>
          <w:sz w:val="15"/>
          <w:szCs w:val="24"/>
        </w:rPr>
      </w:pPr>
      <w:ins w:id="52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&lt;beans xmlns="http://www.springframework.org/schema/beans"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26" w:author="Unknown"/>
          <w:rFonts w:ascii="宋体" w:eastAsia="宋体" w:hAnsi="宋体" w:cs="宋体"/>
          <w:kern w:val="0"/>
          <w:sz w:val="15"/>
          <w:szCs w:val="24"/>
        </w:rPr>
      </w:pPr>
      <w:ins w:id="52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xmlns:xsi="http://www.w3.org/2001/XMLSchema-instance"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28" w:author="Unknown"/>
          <w:rFonts w:ascii="宋体" w:eastAsia="宋体" w:hAnsi="宋体" w:cs="宋体"/>
          <w:kern w:val="0"/>
          <w:sz w:val="15"/>
          <w:szCs w:val="24"/>
        </w:rPr>
      </w:pPr>
      <w:ins w:id="52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xsi:schemaLocation="http://www.springframework.org/schema/beans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30" w:author="Unknown"/>
          <w:rFonts w:ascii="宋体" w:eastAsia="宋体" w:hAnsi="宋体" w:cs="宋体"/>
          <w:kern w:val="0"/>
          <w:sz w:val="15"/>
          <w:szCs w:val="24"/>
        </w:rPr>
      </w:pPr>
      <w:ins w:id="531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http://www.springframework.org/schema/beans/spring-beans-2.5.xsd"&gt;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32" w:author="Unknown"/>
          <w:rFonts w:ascii="宋体" w:eastAsia="宋体" w:hAnsi="宋体" w:cs="宋体"/>
          <w:kern w:val="0"/>
          <w:sz w:val="15"/>
          <w:szCs w:val="24"/>
        </w:rPr>
      </w:pP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33" w:author="Unknown"/>
          <w:rFonts w:ascii="宋体" w:eastAsia="宋体" w:hAnsi="宋体" w:cs="宋体"/>
          <w:kern w:val="0"/>
          <w:sz w:val="15"/>
          <w:szCs w:val="24"/>
        </w:rPr>
      </w:pPr>
      <w:ins w:id="534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&lt;</w:t>
        </w:r>
        <w:r w:rsidRPr="00D45181">
          <w:rPr>
            <w:rFonts w:ascii="宋体" w:eastAsia="宋体" w:hAnsi="宋体" w:cs="宋体"/>
            <w:b/>
            <w:kern w:val="0"/>
            <w:sz w:val="15"/>
            <w:szCs w:val="24"/>
          </w:rPr>
          <w:t>import resource</w:t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>="database/Spring-Datasource.xml" /&gt;</w:t>
        </w:r>
      </w:ins>
      <w:r w:rsidR="00931443">
        <w:rPr>
          <w:rFonts w:ascii="宋体" w:eastAsia="宋体" w:hAnsi="宋体" w:cs="宋体" w:hint="eastAsia"/>
          <w:kern w:val="0"/>
          <w:sz w:val="15"/>
          <w:szCs w:val="24"/>
        </w:rPr>
        <w:t xml:space="preserve">  //相对地址</w:t>
      </w: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35" w:author="Unknown"/>
          <w:rFonts w:ascii="宋体" w:eastAsia="宋体" w:hAnsi="宋体" w:cs="宋体"/>
          <w:kern w:val="0"/>
          <w:sz w:val="15"/>
          <w:szCs w:val="24"/>
        </w:rPr>
      </w:pPr>
      <w:ins w:id="536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&lt;</w:t>
        </w:r>
        <w:r w:rsidRPr="00D45181">
          <w:rPr>
            <w:rFonts w:ascii="宋体" w:eastAsia="宋体" w:hAnsi="宋体" w:cs="宋体"/>
            <w:b/>
            <w:kern w:val="0"/>
            <w:sz w:val="15"/>
            <w:szCs w:val="24"/>
          </w:rPr>
          <w:t>import resource</w:t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>="customer/Spring-Customer.xml" /&gt;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37" w:author="Unknown"/>
          <w:rFonts w:ascii="宋体" w:eastAsia="宋体" w:hAnsi="宋体" w:cs="宋体"/>
          <w:kern w:val="0"/>
          <w:sz w:val="15"/>
          <w:szCs w:val="24"/>
        </w:rPr>
      </w:pP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38" w:author="Unknown"/>
          <w:rFonts w:ascii="宋体" w:eastAsia="宋体" w:hAnsi="宋体" w:cs="宋体"/>
          <w:kern w:val="0"/>
          <w:sz w:val="15"/>
          <w:szCs w:val="24"/>
        </w:rPr>
      </w:pPr>
      <w:ins w:id="53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&lt;/beans&gt;</w:t>
        </w:r>
      </w:ins>
    </w:p>
    <w:p w:rsidR="00CB26A1" w:rsidRPr="00CB26A1" w:rsidRDefault="00CB26A1" w:rsidP="00CB26A1">
      <w:pPr>
        <w:widowControl/>
        <w:spacing w:before="100" w:beforeAutospacing="1" w:after="100" w:afterAutospacing="1"/>
        <w:jc w:val="left"/>
        <w:outlineLvl w:val="1"/>
        <w:rPr>
          <w:ins w:id="540" w:author="Unknown"/>
          <w:rFonts w:ascii="宋体" w:eastAsia="宋体" w:hAnsi="宋体" w:cs="宋体"/>
          <w:b/>
          <w:bCs/>
          <w:kern w:val="0"/>
          <w:sz w:val="20"/>
          <w:szCs w:val="36"/>
        </w:rPr>
      </w:pPr>
      <w:ins w:id="541" w:author="Unknown">
        <w:r w:rsidRPr="00CB26A1">
          <w:rPr>
            <w:rFonts w:ascii="宋体" w:eastAsia="宋体" w:hAnsi="宋体" w:cs="宋体"/>
            <w:b/>
            <w:bCs/>
            <w:kern w:val="0"/>
            <w:sz w:val="20"/>
            <w:szCs w:val="36"/>
          </w:rPr>
          <w:t xml:space="preserve">6.项目结构 </w:t>
        </w:r>
      </w:ins>
    </w:p>
    <w:p w:rsidR="00CB26A1" w:rsidRPr="00CB26A1" w:rsidRDefault="00CB26A1" w:rsidP="00CB26A1">
      <w:pPr>
        <w:widowControl/>
        <w:jc w:val="left"/>
        <w:rPr>
          <w:ins w:id="542" w:author="Unknown"/>
          <w:rFonts w:ascii="宋体" w:eastAsia="宋体" w:hAnsi="宋体" w:cs="宋体"/>
          <w:kern w:val="0"/>
          <w:sz w:val="15"/>
          <w:szCs w:val="24"/>
        </w:rPr>
      </w:pPr>
      <w:ins w:id="543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本实例完整目录结构。</w:t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br/>
        </w:r>
      </w:ins>
      <w:r w:rsidRPr="00CB26A1">
        <w:rPr>
          <w:rFonts w:ascii="宋体" w:eastAsia="宋体" w:hAnsi="宋体" w:cs="宋体"/>
          <w:noProof/>
          <w:kern w:val="0"/>
          <w:sz w:val="15"/>
          <w:szCs w:val="24"/>
        </w:rPr>
        <w:drawing>
          <wp:inline distT="0" distB="0" distL="0" distR="0">
            <wp:extent cx="3370791" cy="2735884"/>
            <wp:effectExtent l="19050" t="0" r="1059" b="0"/>
            <wp:docPr id="5" name="图片 5" descr="http://www.yiibai.com/uploads/tutorial/20151227/1-15122H04129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iibai.com/uploads/tutorial/20151227/1-15122H0412939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082" cy="273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6A1" w:rsidRPr="00CB26A1" w:rsidRDefault="0037099F" w:rsidP="00CB26A1">
      <w:pPr>
        <w:widowControl/>
        <w:jc w:val="center"/>
        <w:rPr>
          <w:ins w:id="544" w:author="Unknown"/>
          <w:rFonts w:ascii="宋体" w:eastAsia="宋体" w:hAnsi="宋体" w:cs="宋体"/>
          <w:kern w:val="0"/>
          <w:sz w:val="15"/>
          <w:szCs w:val="24"/>
        </w:rPr>
      </w:pPr>
      <w:ins w:id="54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fldChar w:fldCharType="begin"/>
        </w:r>
        <w:r w:rsidR="00CB26A1" w:rsidRPr="00CB26A1">
          <w:rPr>
            <w:rFonts w:ascii="宋体" w:eastAsia="宋体" w:hAnsi="宋体" w:cs="宋体"/>
            <w:kern w:val="0"/>
            <w:sz w:val="15"/>
            <w:szCs w:val="24"/>
          </w:rPr>
          <w:instrText xml:space="preserve"> INCLUDEPICTURE "E:\\data\\youdao\\qq24B39E2329F08D9F4C3146A571A415EF\\7f250a2c22c748a09711de22376903e1\\clipboard.png" \* MERGEFORMATINET </w:instrText>
        </w:r>
      </w:ins>
      <w:r w:rsidRPr="00CB26A1">
        <w:rPr>
          <w:rFonts w:ascii="宋体" w:eastAsia="宋体" w:hAnsi="宋体" w:cs="宋体"/>
          <w:kern w:val="0"/>
          <w:sz w:val="15"/>
          <w:szCs w:val="24"/>
        </w:rPr>
        <w:fldChar w:fldCharType="separate"/>
      </w:r>
      <w:r w:rsidRPr="0037099F">
        <w:rPr>
          <w:rFonts w:ascii="宋体" w:eastAsia="宋体" w:hAnsi="宋体" w:cs="宋体"/>
          <w:kern w:val="0"/>
          <w:sz w:val="15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  <w:ins w:id="546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fldChar w:fldCharType="end"/>
        </w:r>
      </w:ins>
    </w:p>
    <w:p w:rsidR="00CB26A1" w:rsidRPr="00CB26A1" w:rsidRDefault="00CB26A1" w:rsidP="00CB26A1">
      <w:pPr>
        <w:widowControl/>
        <w:spacing w:before="100" w:beforeAutospacing="1" w:after="100" w:afterAutospacing="1"/>
        <w:jc w:val="left"/>
        <w:outlineLvl w:val="1"/>
        <w:rPr>
          <w:ins w:id="547" w:author="Unknown"/>
          <w:rFonts w:ascii="宋体" w:eastAsia="宋体" w:hAnsi="宋体" w:cs="宋体"/>
          <w:b/>
          <w:bCs/>
          <w:kern w:val="0"/>
          <w:sz w:val="20"/>
          <w:szCs w:val="36"/>
        </w:rPr>
      </w:pPr>
      <w:ins w:id="548" w:author="Unknown">
        <w:r w:rsidRPr="00CB26A1">
          <w:rPr>
            <w:rFonts w:ascii="宋体" w:eastAsia="宋体" w:hAnsi="宋体" w:cs="宋体"/>
            <w:b/>
            <w:bCs/>
            <w:kern w:val="0"/>
            <w:sz w:val="20"/>
            <w:szCs w:val="36"/>
          </w:rPr>
          <w:t xml:space="preserve">7.运行它 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49" w:author="Unknown"/>
          <w:rFonts w:ascii="宋体" w:eastAsia="宋体" w:hAnsi="宋体" w:cs="宋体"/>
          <w:kern w:val="0"/>
          <w:sz w:val="15"/>
          <w:szCs w:val="24"/>
        </w:rPr>
      </w:pPr>
      <w:ins w:id="550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package com.yiibai.common;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51" w:author="Unknown"/>
          <w:rFonts w:ascii="宋体" w:eastAsia="宋体" w:hAnsi="宋体" w:cs="宋体"/>
          <w:kern w:val="0"/>
          <w:sz w:val="15"/>
          <w:szCs w:val="24"/>
        </w:rPr>
      </w:pP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52" w:author="Unknown"/>
          <w:rFonts w:ascii="宋体" w:eastAsia="宋体" w:hAnsi="宋体" w:cs="宋体"/>
          <w:kern w:val="0"/>
          <w:sz w:val="15"/>
          <w:szCs w:val="24"/>
        </w:rPr>
      </w:pPr>
      <w:ins w:id="553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import org.springframework.context.ApplicationContext;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54" w:author="Unknown"/>
          <w:rFonts w:ascii="宋体" w:eastAsia="宋体" w:hAnsi="宋体" w:cs="宋体"/>
          <w:kern w:val="0"/>
          <w:sz w:val="15"/>
          <w:szCs w:val="24"/>
        </w:rPr>
      </w:pPr>
      <w:ins w:id="55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import org.springframework.context.support.ClassPathXmlApplicationContext;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56" w:author="Unknown"/>
          <w:rFonts w:ascii="宋体" w:eastAsia="宋体" w:hAnsi="宋体" w:cs="宋体"/>
          <w:kern w:val="0"/>
          <w:sz w:val="15"/>
          <w:szCs w:val="24"/>
        </w:rPr>
      </w:pPr>
      <w:ins w:id="557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import com.yiibai.customer.dao.CustomerDAO;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58" w:author="Unknown"/>
          <w:rFonts w:ascii="宋体" w:eastAsia="宋体" w:hAnsi="宋体" w:cs="宋体"/>
          <w:kern w:val="0"/>
          <w:sz w:val="15"/>
          <w:szCs w:val="24"/>
        </w:rPr>
      </w:pPr>
      <w:ins w:id="559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import com.yiibai.customer.model.Customer;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60" w:author="Unknown"/>
          <w:rFonts w:ascii="宋体" w:eastAsia="宋体" w:hAnsi="宋体" w:cs="宋体"/>
          <w:kern w:val="0"/>
          <w:sz w:val="15"/>
          <w:szCs w:val="24"/>
        </w:rPr>
      </w:pPr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61" w:author="Unknown"/>
          <w:rFonts w:ascii="宋体" w:eastAsia="宋体" w:hAnsi="宋体" w:cs="宋体"/>
          <w:kern w:val="0"/>
          <w:sz w:val="15"/>
          <w:szCs w:val="24"/>
        </w:rPr>
      </w:pPr>
      <w:ins w:id="562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 xml:space="preserve">public class App 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63" w:author="Unknown"/>
          <w:rFonts w:ascii="宋体" w:eastAsia="宋体" w:hAnsi="宋体" w:cs="宋体"/>
          <w:kern w:val="0"/>
          <w:sz w:val="15"/>
          <w:szCs w:val="24"/>
        </w:rPr>
      </w:pPr>
      <w:ins w:id="564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{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65" w:author="Unknown"/>
          <w:rFonts w:ascii="宋体" w:eastAsia="宋体" w:hAnsi="宋体" w:cs="宋体"/>
          <w:kern w:val="0"/>
          <w:sz w:val="15"/>
          <w:szCs w:val="24"/>
        </w:rPr>
      </w:pPr>
      <w:ins w:id="566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 xml:space="preserve">    public static void main( String[] args )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67" w:author="Unknown"/>
          <w:rFonts w:ascii="宋体" w:eastAsia="宋体" w:hAnsi="宋体" w:cs="宋体"/>
          <w:kern w:val="0"/>
          <w:sz w:val="15"/>
          <w:szCs w:val="24"/>
        </w:rPr>
      </w:pPr>
      <w:ins w:id="568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lastRenderedPageBreak/>
          <w:t xml:space="preserve">    {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69" w:author="Unknown"/>
          <w:rFonts w:ascii="宋体" w:eastAsia="宋体" w:hAnsi="宋体" w:cs="宋体"/>
          <w:kern w:val="0"/>
          <w:sz w:val="15"/>
          <w:szCs w:val="24"/>
        </w:rPr>
      </w:pPr>
      <w:ins w:id="570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 xml:space="preserve">    </w:t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 xml:space="preserve">ApplicationContext context = 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71" w:author="Unknown"/>
          <w:rFonts w:ascii="宋体" w:eastAsia="宋体" w:hAnsi="宋体" w:cs="宋体"/>
          <w:kern w:val="0"/>
          <w:sz w:val="15"/>
          <w:szCs w:val="24"/>
        </w:rPr>
      </w:pPr>
      <w:ins w:id="572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 xml:space="preserve">    </w:t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>new ClassPathXmlApplicationContext("</w:t>
        </w:r>
        <w:r w:rsidRPr="008E74E2">
          <w:rPr>
            <w:rFonts w:ascii="宋体" w:eastAsia="宋体" w:hAnsi="宋体" w:cs="宋体"/>
            <w:b/>
            <w:kern w:val="0"/>
            <w:sz w:val="15"/>
            <w:szCs w:val="24"/>
          </w:rPr>
          <w:t>applicationContext</w:t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>.xml");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73" w:author="Unknown"/>
          <w:rFonts w:ascii="宋体" w:eastAsia="宋体" w:hAnsi="宋体" w:cs="宋体"/>
          <w:kern w:val="0"/>
          <w:sz w:val="15"/>
          <w:szCs w:val="24"/>
        </w:rPr>
      </w:pPr>
      <w:ins w:id="574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 xml:space="preserve">    </w:t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  <w:t xml:space="preserve"> 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75" w:author="Unknown"/>
          <w:rFonts w:ascii="宋体" w:eastAsia="宋体" w:hAnsi="宋体" w:cs="宋体"/>
          <w:kern w:val="0"/>
          <w:sz w:val="15"/>
          <w:szCs w:val="24"/>
        </w:rPr>
      </w:pPr>
      <w:ins w:id="576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 xml:space="preserve">        CustomerDAO customerDAO = (CustomerDAO) context.getBean("customerDAO");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77" w:author="Unknown"/>
          <w:rFonts w:ascii="宋体" w:eastAsia="宋体" w:hAnsi="宋体" w:cs="宋体"/>
          <w:kern w:val="0"/>
          <w:sz w:val="15"/>
          <w:szCs w:val="24"/>
        </w:rPr>
      </w:pPr>
      <w:ins w:id="578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 xml:space="preserve">        Customer customer = new Customer(1, "yiibai",29);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79" w:author="Unknown"/>
          <w:rFonts w:ascii="宋体" w:eastAsia="宋体" w:hAnsi="宋体" w:cs="宋体"/>
          <w:kern w:val="0"/>
          <w:sz w:val="15"/>
          <w:szCs w:val="24"/>
        </w:rPr>
      </w:pPr>
      <w:ins w:id="580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 xml:space="preserve">        customerDAO.insert(customer);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81" w:author="Unknown"/>
          <w:rFonts w:ascii="宋体" w:eastAsia="宋体" w:hAnsi="宋体" w:cs="宋体"/>
          <w:kern w:val="0"/>
          <w:sz w:val="15"/>
          <w:szCs w:val="24"/>
        </w:rPr>
      </w:pPr>
      <w:ins w:id="582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 xml:space="preserve">    </w:t>
        </w:r>
        <w:r w:rsidRPr="00CB26A1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83" w:author="Unknown"/>
          <w:rFonts w:ascii="宋体" w:eastAsia="宋体" w:hAnsi="宋体" w:cs="宋体"/>
          <w:kern w:val="0"/>
          <w:sz w:val="15"/>
          <w:szCs w:val="24"/>
        </w:rPr>
      </w:pPr>
      <w:ins w:id="584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 xml:space="preserve">        Customer customer1 = customerDAO.findByCustomerId(1);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85" w:author="Unknown"/>
          <w:rFonts w:ascii="宋体" w:eastAsia="宋体" w:hAnsi="宋体" w:cs="宋体"/>
          <w:kern w:val="0"/>
          <w:sz w:val="15"/>
          <w:szCs w:val="24"/>
        </w:rPr>
      </w:pPr>
      <w:ins w:id="586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 xml:space="preserve">        System.out.println(customer1);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87" w:author="Unknown"/>
          <w:rFonts w:ascii="宋体" w:eastAsia="宋体" w:hAnsi="宋体" w:cs="宋体"/>
          <w:kern w:val="0"/>
          <w:sz w:val="15"/>
          <w:szCs w:val="24"/>
        </w:rPr>
      </w:pPr>
      <w:ins w:id="588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 xml:space="preserve">        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89" w:author="Unknown"/>
          <w:rFonts w:ascii="宋体" w:eastAsia="宋体" w:hAnsi="宋体" w:cs="宋体"/>
          <w:kern w:val="0"/>
          <w:sz w:val="15"/>
          <w:szCs w:val="24"/>
        </w:rPr>
      </w:pPr>
      <w:ins w:id="590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 xml:space="preserve">    }</w:t>
        </w:r>
      </w:ins>
    </w:p>
    <w:p w:rsidR="00CB26A1" w:rsidRPr="00CB26A1" w:rsidRDefault="00CB26A1" w:rsidP="00CB2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91" w:author="Unknown"/>
          <w:rFonts w:ascii="宋体" w:eastAsia="宋体" w:hAnsi="宋体" w:cs="宋体"/>
          <w:kern w:val="0"/>
          <w:sz w:val="15"/>
          <w:szCs w:val="24"/>
        </w:rPr>
      </w:pPr>
      <w:ins w:id="592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}</w:t>
        </w:r>
      </w:ins>
    </w:p>
    <w:p w:rsidR="00CB26A1" w:rsidRPr="00CB26A1" w:rsidRDefault="00CB26A1" w:rsidP="00CB26A1">
      <w:pPr>
        <w:widowControl/>
        <w:spacing w:before="100" w:beforeAutospacing="1" w:after="100" w:afterAutospacing="1"/>
        <w:jc w:val="left"/>
        <w:rPr>
          <w:ins w:id="593" w:author="Unknown"/>
          <w:rFonts w:ascii="宋体" w:eastAsia="宋体" w:hAnsi="宋体" w:cs="宋体"/>
          <w:kern w:val="0"/>
          <w:sz w:val="15"/>
          <w:szCs w:val="24"/>
        </w:rPr>
      </w:pPr>
      <w:ins w:id="594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 xml:space="preserve">输出结果： </w:t>
        </w:r>
      </w:ins>
    </w:p>
    <w:p w:rsidR="007970F8" w:rsidRDefault="00CB26A1" w:rsidP="00797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ins w:id="595" w:author="Unknown">
        <w:r w:rsidRPr="00CB26A1">
          <w:rPr>
            <w:rFonts w:ascii="宋体" w:eastAsia="宋体" w:hAnsi="宋体" w:cs="宋体"/>
            <w:kern w:val="0"/>
            <w:sz w:val="15"/>
            <w:szCs w:val="24"/>
          </w:rPr>
          <w:t>Customer [age=29, custId=1, name=yiibai]</w:t>
        </w:r>
      </w:ins>
    </w:p>
    <w:p w:rsidR="007970F8" w:rsidRDefault="007970F8" w:rsidP="00797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</w:p>
    <w:p w:rsidR="007970F8" w:rsidRDefault="007970F8" w:rsidP="00797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</w:p>
    <w:p w:rsidR="007970F8" w:rsidRDefault="007970F8" w:rsidP="00797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</w:p>
    <w:p w:rsidR="007970F8" w:rsidRDefault="007970F8" w:rsidP="00797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</w:p>
    <w:p w:rsidR="007970F8" w:rsidRDefault="007970F8" w:rsidP="00797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E90CFB">
        <w:rPr>
          <w:rFonts w:ascii="宋体" w:eastAsia="宋体" w:hAnsi="宋体" w:cs="宋体" w:hint="eastAsia"/>
          <w:kern w:val="0"/>
          <w:sz w:val="22"/>
          <w:szCs w:val="24"/>
        </w:rPr>
        <w:t>7．Spring</w:t>
      </w:r>
      <w:r w:rsidR="00E90CFB" w:rsidRPr="00E90CFB">
        <w:rPr>
          <w:rFonts w:ascii="宋体" w:eastAsia="宋体" w:hAnsi="宋体" w:cs="宋体" w:hint="eastAsia"/>
          <w:kern w:val="0"/>
          <w:sz w:val="22"/>
          <w:szCs w:val="24"/>
        </w:rPr>
        <w:t xml:space="preserve"> JDBC Template 和 JdbcDaoSupport</w:t>
      </w:r>
    </w:p>
    <w:p w:rsidR="00AC7420" w:rsidRPr="00AC7420" w:rsidRDefault="00AC7420" w:rsidP="00AC7420">
      <w:pPr>
        <w:widowControl/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 xml:space="preserve">在Spring JDBC开发中，可以使用 JdbcTemplate 和 JdbcDaoSupport 类来简化整个数据库的操作过程。 </w:t>
      </w:r>
    </w:p>
    <w:p w:rsidR="00AC7420" w:rsidRPr="00AC7420" w:rsidRDefault="00AC7420" w:rsidP="00AC7420">
      <w:pPr>
        <w:widowControl/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>在本教程中，我们将重复上一篇文章</w:t>
      </w:r>
      <w:hyperlink r:id="rId11" w:history="1">
        <w:r w:rsidRPr="00AC7420">
          <w:rPr>
            <w:rFonts w:ascii="宋体" w:eastAsia="宋体" w:hAnsi="宋体" w:cs="宋体"/>
            <w:color w:val="0000FF"/>
            <w:kern w:val="0"/>
            <w:sz w:val="16"/>
            <w:szCs w:val="24"/>
            <w:u w:val="single"/>
          </w:rPr>
          <w:t> Spring+JDBC例子</w:t>
        </w:r>
      </w:hyperlink>
      <w:r w:rsidRPr="00AC7420">
        <w:rPr>
          <w:rFonts w:ascii="宋体" w:eastAsia="宋体" w:hAnsi="宋体" w:cs="宋体"/>
          <w:kern w:val="0"/>
          <w:sz w:val="16"/>
          <w:szCs w:val="24"/>
        </w:rPr>
        <w:t xml:space="preserve">，看之前(无JdbcTemplate支持)和之后(含JdbcTemplate的支持)之间不同的例子。 </w:t>
      </w:r>
    </w:p>
    <w:p w:rsidR="00AC7420" w:rsidRPr="00AC7420" w:rsidRDefault="00AC7420" w:rsidP="003B791F">
      <w:pPr>
        <w:widowControl/>
        <w:spacing w:before="100" w:beforeAutospacing="1" w:after="100" w:afterAutospacing="1"/>
        <w:ind w:left="420" w:firstLine="420"/>
        <w:jc w:val="left"/>
        <w:outlineLvl w:val="1"/>
        <w:rPr>
          <w:rFonts w:ascii="宋体" w:eastAsia="宋体" w:hAnsi="宋体" w:cs="宋体"/>
          <w:b/>
          <w:bCs/>
          <w:kern w:val="0"/>
          <w:szCs w:val="36"/>
        </w:rPr>
      </w:pPr>
      <w:r w:rsidRPr="00AC7420">
        <w:rPr>
          <w:rFonts w:ascii="宋体" w:eastAsia="宋体" w:hAnsi="宋体" w:cs="宋体"/>
          <w:b/>
          <w:bCs/>
          <w:kern w:val="0"/>
          <w:szCs w:val="36"/>
        </w:rPr>
        <w:t xml:space="preserve">1. 不使用JdbcTemplate示例 </w:t>
      </w:r>
    </w:p>
    <w:p w:rsidR="00AC7420" w:rsidRPr="00AC7420" w:rsidRDefault="00AC7420" w:rsidP="00AC7420">
      <w:pPr>
        <w:widowControl/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 xml:space="preserve">如果不用JdbcTemplate，必须创建大量的冗余代码(创建连接，关闭连接，处理异常)中的所有DAO数据库的操作方法 - 插入，更新和删除。它的效率并不是很高，容易出错和乏味。 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>private DataSource dataSource;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  <w:t>public void setDataSource(DataSource dataSource) {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this.dataSource = dataSource;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  <w:t>}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  <w:t>public void insert(Customer customer){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String sql = "INSERT INTO CUSTOMER " +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"(CUST_ID, NAME, AGE) VALUES (?, ?, ?)";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Connection conn = null;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try {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 xml:space="preserve">conn = </w:t>
      </w:r>
      <w:r w:rsidRPr="006016E5">
        <w:rPr>
          <w:rFonts w:ascii="宋体" w:eastAsia="宋体" w:hAnsi="宋体" w:cs="宋体"/>
          <w:b/>
          <w:kern w:val="0"/>
          <w:sz w:val="16"/>
          <w:szCs w:val="24"/>
        </w:rPr>
        <w:t>dataSource.getConnection()</w:t>
      </w:r>
      <w:r w:rsidRPr="00AC7420">
        <w:rPr>
          <w:rFonts w:ascii="宋体" w:eastAsia="宋体" w:hAnsi="宋体" w:cs="宋体"/>
          <w:kern w:val="0"/>
          <w:sz w:val="16"/>
          <w:szCs w:val="24"/>
        </w:rPr>
        <w:t>;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PreparedStatement ps = conn.prepareStatement(sql);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lastRenderedPageBreak/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ps.setInt(1, customer.getCustId());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ps.setString(2, customer.getName());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ps.setInt(3, customer.getAge());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ps.executeUpdate();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ps.close();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} catch (SQLException e) {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throw new RuntimeException(e);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} finally {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if (conn != null) {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try {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conn.close();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} catch (SQLException e) {}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}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</w:r>
      <w:r w:rsidRPr="00AC7420">
        <w:rPr>
          <w:rFonts w:ascii="宋体" w:eastAsia="宋体" w:hAnsi="宋体" w:cs="宋体"/>
          <w:kern w:val="0"/>
          <w:sz w:val="16"/>
          <w:szCs w:val="24"/>
        </w:rPr>
        <w:tab/>
        <w:t>}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ab/>
        <w:t>}</w:t>
      </w:r>
    </w:p>
    <w:p w:rsidR="00AC7420" w:rsidRPr="00AC7420" w:rsidRDefault="00AC7420" w:rsidP="005E5BBC">
      <w:pPr>
        <w:widowControl/>
        <w:spacing w:before="100" w:beforeAutospacing="1" w:after="100" w:afterAutospacing="1"/>
        <w:ind w:left="420" w:firstLine="420"/>
        <w:jc w:val="left"/>
        <w:outlineLvl w:val="1"/>
        <w:rPr>
          <w:rFonts w:ascii="宋体" w:eastAsia="宋体" w:hAnsi="宋体" w:cs="宋体"/>
          <w:b/>
          <w:bCs/>
          <w:kern w:val="0"/>
          <w:szCs w:val="36"/>
        </w:rPr>
      </w:pPr>
      <w:r w:rsidRPr="00AC7420">
        <w:rPr>
          <w:rFonts w:ascii="宋体" w:eastAsia="宋体" w:hAnsi="宋体" w:cs="宋体"/>
          <w:b/>
          <w:bCs/>
          <w:kern w:val="0"/>
          <w:szCs w:val="36"/>
        </w:rPr>
        <w:t xml:space="preserve">2. 使用JdbcTemplate示例 </w:t>
      </w:r>
    </w:p>
    <w:p w:rsidR="00AC7420" w:rsidRPr="00AC7420" w:rsidRDefault="00AC7420" w:rsidP="00AC7420">
      <w:pPr>
        <w:widowControl/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AC7420">
        <w:rPr>
          <w:rFonts w:ascii="宋体" w:eastAsia="宋体" w:hAnsi="宋体" w:cs="宋体"/>
          <w:kern w:val="0"/>
          <w:sz w:val="16"/>
          <w:szCs w:val="24"/>
        </w:rPr>
        <w:t xml:space="preserve">使用JdbcTemplate可节省大量的冗余代码，因为JdbcTemplate类会自动处理它。 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96" w:author="Unknown"/>
          <w:rFonts w:ascii="宋体" w:eastAsia="宋体" w:hAnsi="宋体" w:cs="宋体"/>
          <w:kern w:val="0"/>
          <w:sz w:val="16"/>
          <w:szCs w:val="24"/>
        </w:rPr>
      </w:pPr>
      <w:ins w:id="597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>private DataSource dataSource;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98" w:author="Unknown"/>
          <w:rFonts w:ascii="宋体" w:eastAsia="宋体" w:hAnsi="宋体" w:cs="宋体"/>
          <w:kern w:val="0"/>
          <w:sz w:val="16"/>
          <w:szCs w:val="24"/>
        </w:rPr>
      </w:pPr>
      <w:ins w:id="599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private JdbcTemplate jdbcTemplate;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00" w:author="Unknown"/>
          <w:rFonts w:ascii="宋体" w:eastAsia="宋体" w:hAnsi="宋体" w:cs="宋体"/>
          <w:kern w:val="0"/>
          <w:sz w:val="16"/>
          <w:szCs w:val="24"/>
        </w:rPr>
      </w:pPr>
      <w:ins w:id="601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02" w:author="Unknown"/>
          <w:rFonts w:ascii="宋体" w:eastAsia="宋体" w:hAnsi="宋体" w:cs="宋体"/>
          <w:kern w:val="0"/>
          <w:sz w:val="16"/>
          <w:szCs w:val="24"/>
        </w:rPr>
      </w:pPr>
      <w:ins w:id="603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public void setDataSource(DataSource dataSource) {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04" w:author="Unknown"/>
          <w:rFonts w:ascii="宋体" w:eastAsia="宋体" w:hAnsi="宋体" w:cs="宋体"/>
          <w:kern w:val="0"/>
          <w:sz w:val="16"/>
          <w:szCs w:val="24"/>
        </w:rPr>
      </w:pPr>
      <w:ins w:id="605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this.dataSource = dataSource;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06" w:author="Unknown"/>
          <w:rFonts w:ascii="宋体" w:eastAsia="宋体" w:hAnsi="宋体" w:cs="宋体"/>
          <w:kern w:val="0"/>
          <w:sz w:val="16"/>
          <w:szCs w:val="24"/>
        </w:rPr>
      </w:pPr>
      <w:ins w:id="607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}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08" w:author="Unknown"/>
          <w:rFonts w:ascii="宋体" w:eastAsia="宋体" w:hAnsi="宋体" w:cs="宋体"/>
          <w:kern w:val="0"/>
          <w:sz w:val="16"/>
          <w:szCs w:val="24"/>
        </w:rPr>
      </w:pP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09" w:author="Unknown"/>
          <w:rFonts w:ascii="宋体" w:eastAsia="宋体" w:hAnsi="宋体" w:cs="宋体"/>
          <w:kern w:val="0"/>
          <w:sz w:val="16"/>
          <w:szCs w:val="24"/>
        </w:rPr>
      </w:pPr>
      <w:ins w:id="610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public void insert(Customer customer){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11" w:author="Unknown"/>
          <w:rFonts w:ascii="宋体" w:eastAsia="宋体" w:hAnsi="宋体" w:cs="宋体"/>
          <w:kern w:val="0"/>
          <w:sz w:val="16"/>
          <w:szCs w:val="24"/>
        </w:rPr>
      </w:pPr>
      <w:ins w:id="612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13" w:author="Unknown"/>
          <w:rFonts w:ascii="宋体" w:eastAsia="宋体" w:hAnsi="宋体" w:cs="宋体"/>
          <w:kern w:val="0"/>
          <w:sz w:val="16"/>
          <w:szCs w:val="24"/>
        </w:rPr>
      </w:pPr>
      <w:ins w:id="614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String sql = "INSERT INTO CUSTOMER " +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15" w:author="Unknown"/>
          <w:rFonts w:ascii="宋体" w:eastAsia="宋体" w:hAnsi="宋体" w:cs="宋体"/>
          <w:kern w:val="0"/>
          <w:sz w:val="16"/>
          <w:szCs w:val="24"/>
        </w:rPr>
      </w:pPr>
      <w:ins w:id="616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"(CUST_ID, NAME, AGE) VALUES (?, ?, ?)";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17" w:author="Unknown"/>
          <w:rFonts w:ascii="宋体" w:eastAsia="宋体" w:hAnsi="宋体" w:cs="宋体"/>
          <w:kern w:val="0"/>
          <w:sz w:val="16"/>
          <w:szCs w:val="24"/>
        </w:rPr>
      </w:pPr>
      <w:ins w:id="618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 xml:space="preserve"> 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19" w:author="Unknown"/>
          <w:rFonts w:ascii="宋体" w:eastAsia="宋体" w:hAnsi="宋体" w:cs="宋体"/>
          <w:kern w:val="0"/>
          <w:sz w:val="16"/>
          <w:szCs w:val="24"/>
        </w:rPr>
      </w:pPr>
      <w:ins w:id="620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 xml:space="preserve">jdbcTemplate = new </w:t>
        </w:r>
        <w:r w:rsidRPr="006A0E54">
          <w:rPr>
            <w:rFonts w:ascii="宋体" w:eastAsia="宋体" w:hAnsi="宋体" w:cs="宋体"/>
            <w:b/>
            <w:kern w:val="0"/>
            <w:sz w:val="16"/>
            <w:szCs w:val="24"/>
          </w:rPr>
          <w:t>JdbcTemplate(dataSource)</w:t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>;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21" w:author="Unknown"/>
          <w:rFonts w:ascii="宋体" w:eastAsia="宋体" w:hAnsi="宋体" w:cs="宋体"/>
          <w:kern w:val="0"/>
          <w:sz w:val="16"/>
          <w:szCs w:val="24"/>
        </w:rPr>
      </w:pPr>
      <w:ins w:id="622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23" w:author="Unknown"/>
          <w:rFonts w:ascii="宋体" w:eastAsia="宋体" w:hAnsi="宋体" w:cs="宋体"/>
          <w:kern w:val="0"/>
          <w:sz w:val="16"/>
          <w:szCs w:val="24"/>
        </w:rPr>
      </w:pPr>
      <w:ins w:id="624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jdbcTemplate.</w:t>
        </w:r>
        <w:r w:rsidRPr="006A0E54">
          <w:rPr>
            <w:rFonts w:ascii="宋体" w:eastAsia="宋体" w:hAnsi="宋体" w:cs="宋体"/>
            <w:b/>
            <w:kern w:val="0"/>
            <w:sz w:val="16"/>
            <w:szCs w:val="24"/>
          </w:rPr>
          <w:t>update</w:t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>(sql, new Object[] { customer.getCustId(),</w:t>
        </w:r>
      </w:ins>
    </w:p>
    <w:p w:rsidR="00AC7420" w:rsidRPr="00AC7420" w:rsidRDefault="00AC7420" w:rsidP="00BF3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25" w:author="Unknown"/>
          <w:rFonts w:ascii="宋体" w:eastAsia="宋体" w:hAnsi="宋体" w:cs="宋体"/>
          <w:kern w:val="0"/>
          <w:sz w:val="16"/>
          <w:szCs w:val="24"/>
        </w:rPr>
      </w:pPr>
      <w:ins w:id="626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customer.getName(),customer.getAge() });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27" w:author="Unknown"/>
          <w:rFonts w:ascii="宋体" w:eastAsia="宋体" w:hAnsi="宋体" w:cs="宋体"/>
          <w:kern w:val="0"/>
          <w:sz w:val="16"/>
          <w:szCs w:val="24"/>
        </w:rPr>
      </w:pPr>
      <w:ins w:id="628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29" w:author="Unknown"/>
          <w:rFonts w:ascii="宋体" w:eastAsia="宋体" w:hAnsi="宋体" w:cs="宋体"/>
          <w:kern w:val="0"/>
          <w:sz w:val="16"/>
          <w:szCs w:val="24"/>
        </w:rPr>
      </w:pPr>
      <w:ins w:id="630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}</w:t>
        </w:r>
      </w:ins>
    </w:p>
    <w:p w:rsidR="00AC7420" w:rsidRDefault="00AC7420" w:rsidP="00AC7420">
      <w:pPr>
        <w:widowControl/>
        <w:jc w:val="left"/>
        <w:rPr>
          <w:rFonts w:ascii="宋体" w:eastAsia="宋体" w:hAnsi="宋体" w:cs="宋体" w:hint="eastAsia"/>
          <w:kern w:val="0"/>
          <w:sz w:val="16"/>
          <w:szCs w:val="24"/>
        </w:rPr>
      </w:pPr>
      <w:ins w:id="631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 xml:space="preserve">看看有什么不同？ </w:t>
        </w:r>
      </w:ins>
    </w:p>
    <w:p w:rsidR="00EA5820" w:rsidRDefault="00734B17" w:rsidP="00734B17">
      <w:pPr>
        <w:widowControl/>
        <w:jc w:val="left"/>
        <w:rPr>
          <w:rFonts w:ascii="宋体" w:eastAsia="宋体" w:hAnsi="宋体" w:cs="宋体" w:hint="eastAsia"/>
          <w:kern w:val="0"/>
          <w:sz w:val="16"/>
          <w:szCs w:val="24"/>
        </w:rPr>
      </w:pPr>
      <w:r>
        <w:rPr>
          <w:rFonts w:ascii="宋体" w:eastAsia="宋体" w:hAnsi="宋体" w:cs="宋体" w:hint="eastAsia"/>
          <w:kern w:val="0"/>
          <w:sz w:val="16"/>
          <w:szCs w:val="24"/>
        </w:rPr>
        <w:t>Srping的</w:t>
      </w:r>
      <w:r w:rsidR="00EA5820">
        <w:rPr>
          <w:rFonts w:ascii="宋体" w:eastAsia="宋体" w:hAnsi="宋体" w:cs="宋体" w:hint="eastAsia"/>
          <w:kern w:val="0"/>
          <w:sz w:val="16"/>
          <w:szCs w:val="24"/>
        </w:rPr>
        <w:t>JDBC Template</w:t>
      </w:r>
      <w:r w:rsidR="003634CD">
        <w:rPr>
          <w:rFonts w:ascii="宋体" w:eastAsia="宋体" w:hAnsi="宋体" w:cs="宋体" w:hint="eastAsia"/>
          <w:kern w:val="0"/>
          <w:sz w:val="16"/>
          <w:szCs w:val="24"/>
        </w:rPr>
        <w:t>封装了连接管理、异常判断和传参方式</w:t>
      </w:r>
    </w:p>
    <w:p w:rsidR="00EA5820" w:rsidRDefault="00EA5820" w:rsidP="00AC7420">
      <w:pPr>
        <w:widowControl/>
        <w:jc w:val="left"/>
        <w:rPr>
          <w:rFonts w:ascii="宋体" w:eastAsia="宋体" w:hAnsi="宋体" w:cs="宋体" w:hint="eastAsia"/>
          <w:kern w:val="0"/>
          <w:sz w:val="16"/>
          <w:szCs w:val="24"/>
        </w:rPr>
      </w:pPr>
    </w:p>
    <w:p w:rsidR="00EA5820" w:rsidRDefault="00EA5820" w:rsidP="00AC7420">
      <w:pPr>
        <w:widowControl/>
        <w:jc w:val="left"/>
        <w:rPr>
          <w:rFonts w:ascii="宋体" w:eastAsia="宋体" w:hAnsi="宋体" w:cs="宋体" w:hint="eastAsia"/>
          <w:kern w:val="0"/>
          <w:sz w:val="16"/>
          <w:szCs w:val="24"/>
        </w:rPr>
      </w:pPr>
    </w:p>
    <w:p w:rsidR="00924447" w:rsidRDefault="00924447" w:rsidP="00AC7420">
      <w:pPr>
        <w:widowControl/>
        <w:jc w:val="left"/>
        <w:rPr>
          <w:rFonts w:ascii="宋体" w:eastAsia="宋体" w:hAnsi="宋体" w:cs="宋体" w:hint="eastAsia"/>
          <w:kern w:val="0"/>
          <w:sz w:val="16"/>
          <w:szCs w:val="24"/>
        </w:rPr>
      </w:pPr>
    </w:p>
    <w:p w:rsidR="00924447" w:rsidRDefault="00924447" w:rsidP="00AC7420">
      <w:pPr>
        <w:widowControl/>
        <w:jc w:val="left"/>
        <w:rPr>
          <w:rFonts w:ascii="宋体" w:eastAsia="宋体" w:hAnsi="宋体" w:cs="宋体" w:hint="eastAsia"/>
          <w:kern w:val="0"/>
          <w:sz w:val="16"/>
          <w:szCs w:val="24"/>
        </w:rPr>
      </w:pPr>
    </w:p>
    <w:p w:rsidR="00924447" w:rsidRDefault="00924447" w:rsidP="00AC7420">
      <w:pPr>
        <w:widowControl/>
        <w:jc w:val="left"/>
        <w:rPr>
          <w:rFonts w:ascii="宋体" w:eastAsia="宋体" w:hAnsi="宋体" w:cs="宋体" w:hint="eastAsia"/>
          <w:kern w:val="0"/>
          <w:sz w:val="16"/>
          <w:szCs w:val="24"/>
        </w:rPr>
      </w:pPr>
    </w:p>
    <w:p w:rsidR="00924447" w:rsidRPr="00AC7420" w:rsidRDefault="00924447" w:rsidP="00AC7420">
      <w:pPr>
        <w:widowControl/>
        <w:jc w:val="left"/>
        <w:rPr>
          <w:ins w:id="632" w:author="Unknown"/>
          <w:rFonts w:ascii="宋体" w:eastAsia="宋体" w:hAnsi="宋体" w:cs="宋体"/>
          <w:kern w:val="0"/>
          <w:sz w:val="16"/>
          <w:szCs w:val="24"/>
        </w:rPr>
      </w:pPr>
    </w:p>
    <w:p w:rsidR="00AC7420" w:rsidRPr="00AC7420" w:rsidRDefault="00AC7420" w:rsidP="000071D1">
      <w:pPr>
        <w:widowControl/>
        <w:spacing w:before="100" w:beforeAutospacing="1" w:after="100" w:afterAutospacing="1"/>
        <w:ind w:left="420" w:firstLine="420"/>
        <w:jc w:val="left"/>
        <w:outlineLvl w:val="1"/>
        <w:rPr>
          <w:ins w:id="633" w:author="Unknown"/>
          <w:rFonts w:ascii="宋体" w:eastAsia="宋体" w:hAnsi="宋体" w:cs="宋体"/>
          <w:b/>
          <w:bCs/>
          <w:kern w:val="0"/>
          <w:szCs w:val="36"/>
        </w:rPr>
      </w:pPr>
      <w:ins w:id="634" w:author="Unknown">
        <w:r w:rsidRPr="00AC7420">
          <w:rPr>
            <w:rFonts w:ascii="宋体" w:eastAsia="宋体" w:hAnsi="宋体" w:cs="宋体"/>
            <w:b/>
            <w:bCs/>
            <w:kern w:val="0"/>
            <w:szCs w:val="36"/>
          </w:rPr>
          <w:t xml:space="preserve">3. 使用JdbcDaoSupport示例 </w:t>
        </w:r>
      </w:ins>
    </w:p>
    <w:p w:rsidR="00AC7420" w:rsidRPr="00AC7420" w:rsidRDefault="00AC7420" w:rsidP="00AC7420">
      <w:pPr>
        <w:widowControl/>
        <w:spacing w:before="100" w:beforeAutospacing="1" w:after="100" w:afterAutospacing="1"/>
        <w:jc w:val="left"/>
        <w:rPr>
          <w:ins w:id="635" w:author="Unknown"/>
          <w:rFonts w:ascii="宋体" w:eastAsia="宋体" w:hAnsi="宋体" w:cs="宋体" w:hint="eastAsia"/>
          <w:kern w:val="0"/>
          <w:sz w:val="16"/>
          <w:szCs w:val="24"/>
        </w:rPr>
      </w:pPr>
      <w:ins w:id="636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>通过</w:t>
        </w:r>
        <w:r w:rsidRPr="0035452A">
          <w:rPr>
            <w:rFonts w:ascii="宋体" w:eastAsia="宋体" w:hAnsi="宋体" w:cs="宋体"/>
            <w:b/>
            <w:kern w:val="0"/>
            <w:sz w:val="16"/>
            <w:szCs w:val="24"/>
          </w:rPr>
          <w:t>扩展 JdbcDaoSupport</w:t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>，设置数据源，并且 JdbcTemplate 在你的</w:t>
        </w:r>
        <w:r w:rsidRPr="0035452A">
          <w:rPr>
            <w:rFonts w:ascii="宋体" w:eastAsia="宋体" w:hAnsi="宋体" w:cs="宋体"/>
            <w:b/>
            <w:kern w:val="0"/>
            <w:sz w:val="16"/>
            <w:szCs w:val="24"/>
          </w:rPr>
          <w:t>类中不再是必需</w:t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>的，</w:t>
        </w:r>
        <w:r w:rsidRPr="0035452A">
          <w:rPr>
            <w:rFonts w:ascii="宋体" w:eastAsia="宋体" w:hAnsi="宋体" w:cs="宋体"/>
            <w:b/>
            <w:kern w:val="0"/>
            <w:sz w:val="16"/>
            <w:szCs w:val="24"/>
          </w:rPr>
          <w:t>只需要正确的数据源注入JdbcCustomerDAO</w:t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>。</w:t>
        </w:r>
      </w:ins>
      <w:r w:rsidR="0035452A">
        <w:rPr>
          <w:rFonts w:ascii="宋体" w:eastAsia="宋体" w:hAnsi="宋体" w:cs="宋体" w:hint="eastAsia"/>
          <w:kern w:val="0"/>
          <w:sz w:val="16"/>
          <w:szCs w:val="24"/>
        </w:rPr>
        <w:t>就</w:t>
      </w:r>
      <w:ins w:id="637" w:author="Unknown">
        <w:r w:rsidRPr="0035452A">
          <w:rPr>
            <w:rFonts w:ascii="宋体" w:eastAsia="宋体" w:hAnsi="宋体" w:cs="宋体"/>
            <w:b/>
            <w:kern w:val="0"/>
            <w:sz w:val="16"/>
            <w:szCs w:val="24"/>
          </w:rPr>
          <w:t>可以使用 getJdbcTemplate()方法得到 JdbcTemplate。</w:t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 xml:space="preserve"> </w:t>
        </w:r>
      </w:ins>
      <w:r w:rsidR="0035452A">
        <w:rPr>
          <w:rFonts w:ascii="宋体" w:eastAsia="宋体" w:hAnsi="宋体" w:cs="宋体" w:hint="eastAsia"/>
          <w:kern w:val="0"/>
          <w:sz w:val="16"/>
          <w:szCs w:val="24"/>
        </w:rPr>
        <w:t>这样就</w:t>
      </w:r>
      <w:r w:rsidR="0035452A" w:rsidRPr="00C56B4E">
        <w:rPr>
          <w:rFonts w:ascii="宋体" w:eastAsia="宋体" w:hAnsi="宋体" w:cs="宋体" w:hint="eastAsia"/>
          <w:b/>
          <w:kern w:val="0"/>
          <w:sz w:val="16"/>
          <w:szCs w:val="24"/>
        </w:rPr>
        <w:t>延迟加载</w:t>
      </w:r>
      <w:r w:rsidR="0035452A">
        <w:rPr>
          <w:rFonts w:ascii="宋体" w:eastAsia="宋体" w:hAnsi="宋体" w:cs="宋体" w:hint="eastAsia"/>
          <w:kern w:val="0"/>
          <w:sz w:val="16"/>
          <w:szCs w:val="24"/>
        </w:rPr>
        <w:t>了JdbcTemplate</w:t>
      </w:r>
    </w:p>
    <w:p w:rsidR="00CF5B40" w:rsidRDefault="00CF5B4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6"/>
          <w:szCs w:val="24"/>
        </w:rPr>
      </w:pPr>
      <w:r>
        <w:rPr>
          <w:rFonts w:ascii="宋体" w:eastAsia="宋体" w:hAnsi="宋体" w:cs="宋体" w:hint="eastAsia"/>
          <w:kern w:val="0"/>
          <w:sz w:val="16"/>
          <w:szCs w:val="24"/>
        </w:rPr>
        <w:t>//JdbcDaoSupport类实现了</w:t>
      </w:r>
      <w:r w:rsidR="00F6357C">
        <w:rPr>
          <w:rFonts w:ascii="宋体" w:eastAsia="宋体" w:hAnsi="宋体" w:cs="宋体" w:hint="eastAsia"/>
          <w:kern w:val="0"/>
          <w:sz w:val="16"/>
          <w:szCs w:val="24"/>
        </w:rPr>
        <w:t>获取</w:t>
      </w:r>
      <w:r w:rsidR="002139C1">
        <w:rPr>
          <w:rFonts w:ascii="宋体" w:eastAsia="宋体" w:hAnsi="宋体" w:cs="宋体" w:hint="eastAsia"/>
          <w:kern w:val="0"/>
          <w:sz w:val="16"/>
          <w:szCs w:val="24"/>
        </w:rPr>
        <w:t>JdbcTemplate的方法</w:t>
      </w:r>
      <w:r w:rsidR="00F1058B">
        <w:rPr>
          <w:rFonts w:ascii="宋体" w:eastAsia="宋体" w:hAnsi="宋体" w:cs="宋体" w:hint="eastAsia"/>
          <w:kern w:val="0"/>
          <w:sz w:val="16"/>
          <w:szCs w:val="24"/>
        </w:rPr>
        <w:t>getJdbcTemplate</w:t>
      </w:r>
      <w:r w:rsidR="00BA3A83">
        <w:rPr>
          <w:rFonts w:ascii="宋体" w:eastAsia="宋体" w:hAnsi="宋体" w:cs="宋体" w:hint="eastAsia"/>
          <w:kern w:val="0"/>
          <w:sz w:val="16"/>
          <w:szCs w:val="24"/>
        </w:rPr>
        <w:t>()，这使得我们可以延迟加载JdbcTemplate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38" w:author="Unknown"/>
          <w:rFonts w:ascii="宋体" w:eastAsia="宋体" w:hAnsi="宋体" w:cs="宋体"/>
          <w:kern w:val="0"/>
          <w:sz w:val="16"/>
          <w:szCs w:val="24"/>
        </w:rPr>
      </w:pPr>
      <w:ins w:id="639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 xml:space="preserve">public class </w:t>
        </w:r>
        <w:r w:rsidRPr="0098208F">
          <w:rPr>
            <w:rFonts w:ascii="宋体" w:eastAsia="宋体" w:hAnsi="宋体" w:cs="宋体"/>
            <w:kern w:val="0"/>
            <w:sz w:val="16"/>
            <w:szCs w:val="24"/>
          </w:rPr>
          <w:t>JdbcCustomerDAO</w:t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 xml:space="preserve"> </w:t>
        </w:r>
        <w:r w:rsidRPr="001A01F4">
          <w:rPr>
            <w:rFonts w:ascii="宋体" w:eastAsia="宋体" w:hAnsi="宋体" w:cs="宋体"/>
            <w:b/>
            <w:kern w:val="0"/>
            <w:sz w:val="16"/>
            <w:szCs w:val="24"/>
          </w:rPr>
          <w:t>extends JdbcDaoSupport</w:t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 xml:space="preserve"> implements CustomerDAO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40" w:author="Unknown"/>
          <w:rFonts w:ascii="宋体" w:eastAsia="宋体" w:hAnsi="宋体" w:cs="宋体"/>
          <w:kern w:val="0"/>
          <w:sz w:val="16"/>
          <w:szCs w:val="24"/>
        </w:rPr>
      </w:pPr>
      <w:ins w:id="641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{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42" w:author="Unknown"/>
          <w:rFonts w:ascii="宋体" w:eastAsia="宋体" w:hAnsi="宋体" w:cs="宋体"/>
          <w:kern w:val="0"/>
          <w:sz w:val="16"/>
          <w:szCs w:val="24"/>
        </w:rPr>
      </w:pPr>
      <w:ins w:id="643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 xml:space="preserve">   //no need to set datasource here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44" w:author="Unknown"/>
          <w:rFonts w:ascii="宋体" w:eastAsia="宋体" w:hAnsi="宋体" w:cs="宋体"/>
          <w:kern w:val="0"/>
          <w:sz w:val="16"/>
          <w:szCs w:val="24"/>
        </w:rPr>
      </w:pPr>
      <w:ins w:id="645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 xml:space="preserve">   public void insert(Customer customer){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46" w:author="Unknown"/>
          <w:rFonts w:ascii="宋体" w:eastAsia="宋体" w:hAnsi="宋体" w:cs="宋体"/>
          <w:kern w:val="0"/>
          <w:sz w:val="16"/>
          <w:szCs w:val="24"/>
        </w:rPr>
      </w:pPr>
      <w:ins w:id="647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48" w:author="Unknown"/>
          <w:rFonts w:ascii="宋体" w:eastAsia="宋体" w:hAnsi="宋体" w:cs="宋体"/>
          <w:kern w:val="0"/>
          <w:sz w:val="16"/>
          <w:szCs w:val="24"/>
        </w:rPr>
      </w:pPr>
      <w:ins w:id="649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String sql = "INSERT INTO CUSTOMER " +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50" w:author="Unknown"/>
          <w:rFonts w:ascii="宋体" w:eastAsia="宋体" w:hAnsi="宋体" w:cs="宋体"/>
          <w:kern w:val="0"/>
          <w:sz w:val="16"/>
          <w:szCs w:val="24"/>
        </w:rPr>
      </w:pPr>
      <w:ins w:id="651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"(CUST_ID, NAME, AGE) VALUES (?, ?, ?)";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52" w:author="Unknown"/>
          <w:rFonts w:ascii="宋体" w:eastAsia="宋体" w:hAnsi="宋体" w:cs="宋体"/>
          <w:kern w:val="0"/>
          <w:sz w:val="16"/>
          <w:szCs w:val="24"/>
        </w:rPr>
      </w:pPr>
      <w:ins w:id="653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 xml:space="preserve"> 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54" w:author="Unknown"/>
          <w:rFonts w:ascii="宋体" w:eastAsia="宋体" w:hAnsi="宋体" w:cs="宋体"/>
          <w:kern w:val="0"/>
          <w:sz w:val="16"/>
          <w:szCs w:val="24"/>
        </w:rPr>
      </w:pPr>
      <w:ins w:id="655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133297">
          <w:rPr>
            <w:rFonts w:ascii="宋体" w:eastAsia="宋体" w:hAnsi="宋体" w:cs="宋体"/>
            <w:b/>
            <w:kern w:val="0"/>
            <w:sz w:val="16"/>
            <w:szCs w:val="24"/>
          </w:rPr>
          <w:t>getJdbcTemplate()</w:t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>.</w:t>
        </w:r>
        <w:r w:rsidRPr="00133297">
          <w:rPr>
            <w:rFonts w:ascii="宋体" w:eastAsia="宋体" w:hAnsi="宋体" w:cs="宋体"/>
            <w:b/>
            <w:kern w:val="0"/>
            <w:sz w:val="16"/>
            <w:szCs w:val="24"/>
          </w:rPr>
          <w:t>update</w:t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>(sql, new Object[] { customer.getCustId(),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56" w:author="Unknown"/>
          <w:rFonts w:ascii="宋体" w:eastAsia="宋体" w:hAnsi="宋体" w:cs="宋体"/>
          <w:kern w:val="0"/>
          <w:sz w:val="16"/>
          <w:szCs w:val="24"/>
        </w:rPr>
      </w:pPr>
      <w:ins w:id="657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 xml:space="preserve">customer.getName(),customer.getAge()  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58" w:author="Unknown"/>
          <w:rFonts w:ascii="宋体" w:eastAsia="宋体" w:hAnsi="宋体" w:cs="宋体"/>
          <w:kern w:val="0"/>
          <w:sz w:val="16"/>
          <w:szCs w:val="24"/>
        </w:rPr>
      </w:pPr>
      <w:ins w:id="659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});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60" w:author="Unknown"/>
          <w:rFonts w:ascii="宋体" w:eastAsia="宋体" w:hAnsi="宋体" w:cs="宋体"/>
          <w:kern w:val="0"/>
          <w:sz w:val="16"/>
          <w:szCs w:val="24"/>
        </w:rPr>
      </w:pPr>
      <w:ins w:id="661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</w:ins>
    </w:p>
    <w:p w:rsid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6"/>
          <w:szCs w:val="24"/>
        </w:rPr>
      </w:pPr>
      <w:ins w:id="662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}</w:t>
        </w:r>
      </w:ins>
    </w:p>
    <w:p w:rsidR="00151C03" w:rsidRDefault="00151C03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6"/>
          <w:szCs w:val="24"/>
        </w:rPr>
      </w:pPr>
    </w:p>
    <w:p w:rsidR="0025250B" w:rsidRDefault="0025250B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6"/>
          <w:szCs w:val="24"/>
        </w:rPr>
      </w:pPr>
    </w:p>
    <w:p w:rsidR="00151C03" w:rsidRPr="00AC7420" w:rsidRDefault="00151C03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63" w:author="Unknown"/>
          <w:rFonts w:ascii="宋体" w:eastAsia="宋体" w:hAnsi="宋体" w:cs="宋体"/>
          <w:kern w:val="0"/>
          <w:sz w:val="16"/>
          <w:szCs w:val="24"/>
        </w:rPr>
      </w:pP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64" w:author="Unknown"/>
          <w:rFonts w:ascii="宋体" w:eastAsia="宋体" w:hAnsi="宋体" w:cs="宋体"/>
          <w:kern w:val="0"/>
          <w:sz w:val="16"/>
          <w:szCs w:val="24"/>
        </w:rPr>
      </w:pPr>
      <w:ins w:id="665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>&lt;beans xmlns="http://www.springframework.org/schema/beans"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66" w:author="Unknown"/>
          <w:rFonts w:ascii="宋体" w:eastAsia="宋体" w:hAnsi="宋体" w:cs="宋体"/>
          <w:kern w:val="0"/>
          <w:sz w:val="16"/>
          <w:szCs w:val="24"/>
        </w:rPr>
      </w:pPr>
      <w:ins w:id="667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xmlns:xsi="http://www.w3.org/2001/XMLSchema-instance"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68" w:author="Unknown"/>
          <w:rFonts w:ascii="宋体" w:eastAsia="宋体" w:hAnsi="宋体" w:cs="宋体"/>
          <w:kern w:val="0"/>
          <w:sz w:val="16"/>
          <w:szCs w:val="24"/>
        </w:rPr>
      </w:pPr>
      <w:ins w:id="669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xsi:schemaLocation="http://www.springframework.org/schema/beans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70" w:author="Unknown"/>
          <w:rFonts w:ascii="宋体" w:eastAsia="宋体" w:hAnsi="宋体" w:cs="宋体"/>
          <w:kern w:val="0"/>
          <w:sz w:val="16"/>
          <w:szCs w:val="24"/>
        </w:rPr>
      </w:pPr>
      <w:ins w:id="671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http://www.springframework.org/schema/beans/spring-beans-2.5.xsd"&gt;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72" w:author="Unknown"/>
          <w:rFonts w:ascii="宋体" w:eastAsia="宋体" w:hAnsi="宋体" w:cs="宋体"/>
          <w:kern w:val="0"/>
          <w:sz w:val="16"/>
          <w:szCs w:val="24"/>
        </w:rPr>
      </w:pPr>
      <w:ins w:id="673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74" w:author="Unknown"/>
          <w:rFonts w:ascii="宋体" w:eastAsia="宋体" w:hAnsi="宋体" w:cs="宋体"/>
          <w:kern w:val="0"/>
          <w:sz w:val="16"/>
          <w:szCs w:val="24"/>
        </w:rPr>
      </w:pPr>
      <w:ins w:id="675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 xml:space="preserve">&lt;bean id="dataSource" 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76" w:author="Unknown"/>
          <w:rFonts w:ascii="宋体" w:eastAsia="宋体" w:hAnsi="宋体" w:cs="宋体"/>
          <w:kern w:val="0"/>
          <w:sz w:val="16"/>
          <w:szCs w:val="24"/>
        </w:rPr>
      </w:pPr>
      <w:ins w:id="677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 xml:space="preserve">         class="org.springframework.jdbc.datasource.DriverManagerDataSource"&gt;</w:t>
        </w:r>
      </w:ins>
      <w:r w:rsidR="0035431F">
        <w:rPr>
          <w:rFonts w:ascii="宋体" w:eastAsia="宋体" w:hAnsi="宋体" w:cs="宋体" w:hint="eastAsia"/>
          <w:kern w:val="0"/>
          <w:sz w:val="16"/>
          <w:szCs w:val="24"/>
        </w:rPr>
        <w:t xml:space="preserve">  </w:t>
      </w:r>
    </w:p>
    <w:p w:rsidR="00AC7420" w:rsidRPr="00A95C27" w:rsidRDefault="00A95C27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78" w:author="Unknown"/>
          <w:rFonts w:ascii="宋体" w:eastAsia="宋体" w:hAnsi="宋体" w:cs="宋体"/>
          <w:b/>
          <w:kern w:val="0"/>
          <w:sz w:val="16"/>
          <w:szCs w:val="24"/>
        </w:rPr>
      </w:pPr>
      <w:r>
        <w:rPr>
          <w:rFonts w:ascii="宋体" w:eastAsia="宋体" w:hAnsi="宋体" w:cs="宋体" w:hint="eastAsia"/>
          <w:kern w:val="0"/>
          <w:sz w:val="16"/>
          <w:szCs w:val="24"/>
        </w:rPr>
        <w:tab/>
      </w:r>
      <w:r>
        <w:rPr>
          <w:rFonts w:ascii="宋体" w:eastAsia="宋体" w:hAnsi="宋体" w:cs="宋体" w:hint="eastAsia"/>
          <w:kern w:val="0"/>
          <w:sz w:val="16"/>
          <w:szCs w:val="24"/>
        </w:rPr>
        <w:tab/>
        <w:t>//</w:t>
      </w:r>
      <w:r w:rsidRPr="00A95C27">
        <w:rPr>
          <w:rFonts w:ascii="宋体" w:eastAsia="宋体" w:hAnsi="宋体" w:cs="宋体" w:hint="eastAsia"/>
          <w:b/>
          <w:kern w:val="0"/>
          <w:sz w:val="16"/>
          <w:szCs w:val="24"/>
        </w:rPr>
        <w:t>Spring框架实现了DataSource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79" w:author="Unknown"/>
          <w:rFonts w:ascii="宋体" w:eastAsia="宋体" w:hAnsi="宋体" w:cs="宋体"/>
          <w:kern w:val="0"/>
          <w:sz w:val="16"/>
          <w:szCs w:val="24"/>
        </w:rPr>
      </w:pPr>
      <w:ins w:id="680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&lt;property name="driverClassName" value="com.mysql.jdbc.Driver" /&gt;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81" w:author="Unknown"/>
          <w:rFonts w:ascii="宋体" w:eastAsia="宋体" w:hAnsi="宋体" w:cs="宋体"/>
          <w:kern w:val="0"/>
          <w:sz w:val="16"/>
          <w:szCs w:val="24"/>
        </w:rPr>
      </w:pPr>
      <w:ins w:id="682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&lt;property name="url" value="jdbc:mysql://localhost:3306/yiibaijava" /&gt;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83" w:author="Unknown"/>
          <w:rFonts w:ascii="宋体" w:eastAsia="宋体" w:hAnsi="宋体" w:cs="宋体"/>
          <w:kern w:val="0"/>
          <w:sz w:val="16"/>
          <w:szCs w:val="24"/>
        </w:rPr>
      </w:pPr>
      <w:ins w:id="684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&lt;property name="username" value="root" /&gt;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85" w:author="Unknown"/>
          <w:rFonts w:ascii="宋体" w:eastAsia="宋体" w:hAnsi="宋体" w:cs="宋体"/>
          <w:kern w:val="0"/>
          <w:sz w:val="16"/>
          <w:szCs w:val="24"/>
        </w:rPr>
      </w:pPr>
      <w:ins w:id="686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&lt;property name="password" value="password" /&gt;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87" w:author="Unknown"/>
          <w:rFonts w:ascii="宋体" w:eastAsia="宋体" w:hAnsi="宋体" w:cs="宋体"/>
          <w:kern w:val="0"/>
          <w:sz w:val="16"/>
          <w:szCs w:val="24"/>
        </w:rPr>
      </w:pPr>
      <w:ins w:id="688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&lt;/bean&gt;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89" w:author="Unknown"/>
          <w:rFonts w:ascii="宋体" w:eastAsia="宋体" w:hAnsi="宋体" w:cs="宋体"/>
          <w:kern w:val="0"/>
          <w:sz w:val="16"/>
          <w:szCs w:val="24"/>
        </w:rPr>
      </w:pPr>
      <w:ins w:id="690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</w:ins>
    </w:p>
    <w:p w:rsid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6"/>
          <w:szCs w:val="24"/>
        </w:rPr>
      </w:pPr>
      <w:ins w:id="691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>&lt;/beans&gt;</w:t>
        </w:r>
      </w:ins>
    </w:p>
    <w:p w:rsidR="003576A6" w:rsidRDefault="003576A6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6"/>
          <w:szCs w:val="24"/>
        </w:rPr>
      </w:pPr>
    </w:p>
    <w:p w:rsidR="003576A6" w:rsidRDefault="003576A6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6"/>
          <w:szCs w:val="24"/>
        </w:rPr>
      </w:pPr>
    </w:p>
    <w:p w:rsidR="003576A6" w:rsidRPr="00AC7420" w:rsidRDefault="003576A6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92" w:author="Unknown"/>
          <w:rFonts w:ascii="宋体" w:eastAsia="宋体" w:hAnsi="宋体" w:cs="宋体"/>
          <w:kern w:val="0"/>
          <w:sz w:val="16"/>
          <w:szCs w:val="24"/>
        </w:rPr>
      </w:pP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93" w:author="Unknown"/>
          <w:rFonts w:ascii="宋体" w:eastAsia="宋体" w:hAnsi="宋体" w:cs="宋体"/>
          <w:kern w:val="0"/>
          <w:sz w:val="16"/>
          <w:szCs w:val="24"/>
        </w:rPr>
      </w:pPr>
      <w:ins w:id="694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>&lt;beans xmlns="http://www.springframework.org/schema/beans"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95" w:author="Unknown"/>
          <w:rFonts w:ascii="宋体" w:eastAsia="宋体" w:hAnsi="宋体" w:cs="宋体"/>
          <w:kern w:val="0"/>
          <w:sz w:val="16"/>
          <w:szCs w:val="24"/>
        </w:rPr>
      </w:pPr>
      <w:ins w:id="696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xmlns:xsi="http://www.w3.org/2001/XMLSchema-instance"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97" w:author="Unknown"/>
          <w:rFonts w:ascii="宋体" w:eastAsia="宋体" w:hAnsi="宋体" w:cs="宋体"/>
          <w:kern w:val="0"/>
          <w:sz w:val="16"/>
          <w:szCs w:val="24"/>
        </w:rPr>
      </w:pPr>
      <w:ins w:id="698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lastRenderedPageBreak/>
          <w:tab/>
          <w:t>xsi:schemaLocation="http://www.springframework.org/schema/beans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99" w:author="Unknown"/>
          <w:rFonts w:ascii="宋体" w:eastAsia="宋体" w:hAnsi="宋体" w:cs="宋体"/>
          <w:kern w:val="0"/>
          <w:sz w:val="16"/>
          <w:szCs w:val="24"/>
        </w:rPr>
      </w:pPr>
      <w:ins w:id="700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http://www.springframework.org/schema/beans/spring-beans-2.5.xsd"&gt;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01" w:author="Unknown"/>
          <w:rFonts w:ascii="宋体" w:eastAsia="宋体" w:hAnsi="宋体" w:cs="宋体"/>
          <w:kern w:val="0"/>
          <w:sz w:val="16"/>
          <w:szCs w:val="24"/>
        </w:rPr>
      </w:pP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02" w:author="Unknown"/>
          <w:rFonts w:ascii="宋体" w:eastAsia="宋体" w:hAnsi="宋体" w:cs="宋体"/>
          <w:kern w:val="0"/>
          <w:sz w:val="16"/>
          <w:szCs w:val="24"/>
        </w:rPr>
      </w:pPr>
      <w:ins w:id="703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&lt;bean id="customerDAO" class="com.yiibai.customer.dao.impl.JdbcCustomerDAO"&gt;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04" w:author="Unknown"/>
          <w:rFonts w:ascii="宋体" w:eastAsia="宋体" w:hAnsi="宋体" w:cs="宋体"/>
          <w:kern w:val="0"/>
          <w:sz w:val="16"/>
          <w:szCs w:val="24"/>
        </w:rPr>
      </w:pPr>
      <w:ins w:id="705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&lt;property name="dataSource" ref="dataSource" /&gt;</w:t>
        </w:r>
      </w:ins>
      <w:r w:rsidR="008B491F">
        <w:rPr>
          <w:rFonts w:ascii="宋体" w:eastAsia="宋体" w:hAnsi="宋体" w:cs="宋体" w:hint="eastAsia"/>
          <w:kern w:val="0"/>
          <w:sz w:val="16"/>
          <w:szCs w:val="24"/>
        </w:rPr>
        <w:t xml:space="preserve"> //引用bean注入</w:t>
      </w:r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06" w:author="Unknown"/>
          <w:rFonts w:ascii="宋体" w:eastAsia="宋体" w:hAnsi="宋体" w:cs="宋体"/>
          <w:kern w:val="0"/>
          <w:sz w:val="16"/>
          <w:szCs w:val="24"/>
        </w:rPr>
      </w:pPr>
      <w:ins w:id="707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  <w:t>&lt;/bean&gt;</w:t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08" w:author="Unknown"/>
          <w:rFonts w:ascii="宋体" w:eastAsia="宋体" w:hAnsi="宋体" w:cs="宋体"/>
          <w:kern w:val="0"/>
          <w:sz w:val="16"/>
          <w:szCs w:val="24"/>
        </w:rPr>
      </w:pPr>
      <w:ins w:id="709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ab/>
        </w:r>
      </w:ins>
    </w:p>
    <w:p w:rsidR="00AC7420" w:rsidRPr="00AC7420" w:rsidRDefault="00AC7420" w:rsidP="00AC7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10" w:author="Unknown"/>
          <w:rFonts w:ascii="宋体" w:eastAsia="宋体" w:hAnsi="宋体" w:cs="宋体"/>
          <w:kern w:val="0"/>
          <w:sz w:val="16"/>
          <w:szCs w:val="24"/>
        </w:rPr>
      </w:pPr>
      <w:ins w:id="711" w:author="Unknown">
        <w:r w:rsidRPr="00AC7420">
          <w:rPr>
            <w:rFonts w:ascii="宋体" w:eastAsia="宋体" w:hAnsi="宋体" w:cs="宋体"/>
            <w:kern w:val="0"/>
            <w:sz w:val="16"/>
            <w:szCs w:val="24"/>
          </w:rPr>
          <w:t>&lt;/beans&gt;</w:t>
        </w:r>
      </w:ins>
    </w:p>
    <w:p w:rsidR="00AC7420" w:rsidRPr="00AC7420" w:rsidRDefault="00AC7420" w:rsidP="00AC7420">
      <w:pPr>
        <w:widowControl/>
        <w:jc w:val="left"/>
        <w:rPr>
          <w:rFonts w:ascii="宋体" w:eastAsia="宋体" w:hAnsi="宋体" w:cs="宋体"/>
          <w:kern w:val="0"/>
          <w:sz w:val="16"/>
          <w:szCs w:val="24"/>
        </w:rPr>
      </w:pPr>
      <w:ins w:id="712" w:author="Unknown">
        <w:r w:rsidRPr="00AC7420">
          <w:rPr>
            <w:rFonts w:ascii="宋体" w:eastAsia="宋体" w:hAnsi="宋体" w:cs="宋体"/>
            <w:b/>
            <w:bCs/>
            <w:kern w:val="0"/>
            <w:sz w:val="16"/>
            <w:szCs w:val="24"/>
          </w:rPr>
          <w:t>注: </w:t>
        </w:r>
        <w:r w:rsidRPr="00AC7420">
          <w:rPr>
            <w:rFonts w:ascii="宋体" w:eastAsia="宋体" w:hAnsi="宋体" w:cs="宋体"/>
            <w:kern w:val="0"/>
            <w:sz w:val="16"/>
            <w:szCs w:val="24"/>
          </w:rPr>
          <w:t xml:space="preserve">在Spring JDBC开发，它总是建议使用，总是建议使用 JdbcTemplate和JdbcDaoSupport，而不使用自己的JDBC编程代码。 </w:t>
        </w:r>
      </w:ins>
    </w:p>
    <w:p w:rsidR="00AC7420" w:rsidRDefault="00AC7420" w:rsidP="00797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7F7379" w:rsidRDefault="007F7379" w:rsidP="00797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AC7420" w:rsidRDefault="007F7379" w:rsidP="00797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>
        <w:rPr>
          <w:rFonts w:ascii="宋体" w:eastAsia="宋体" w:hAnsi="宋体" w:cs="宋体" w:hint="eastAsia"/>
          <w:kern w:val="0"/>
          <w:sz w:val="22"/>
          <w:szCs w:val="24"/>
        </w:rPr>
        <w:t>8．</w:t>
      </w:r>
      <w:r w:rsidR="000A0F0D">
        <w:rPr>
          <w:rFonts w:ascii="宋体" w:eastAsia="宋体" w:hAnsi="宋体" w:cs="宋体" w:hint="eastAsia"/>
          <w:kern w:val="0"/>
          <w:sz w:val="22"/>
          <w:szCs w:val="24"/>
        </w:rPr>
        <w:t>Spring Jdbc Template的三种用法</w:t>
      </w:r>
    </w:p>
    <w:p w:rsidR="00893626" w:rsidRPr="00893626" w:rsidRDefault="00893626" w:rsidP="00893626">
      <w:pPr>
        <w:pStyle w:val="a7"/>
        <w:spacing w:line="290" w:lineRule="atLeast"/>
        <w:ind w:firstLine="420"/>
        <w:rPr>
          <w:sz w:val="18"/>
        </w:rPr>
      </w:pPr>
      <w:r w:rsidRPr="00893626">
        <w:rPr>
          <w:sz w:val="18"/>
        </w:rPr>
        <w:t>一、首先配置JdbcTemplate；</w:t>
      </w:r>
    </w:p>
    <w:p w:rsidR="00045F84" w:rsidRDefault="00893626" w:rsidP="00893626">
      <w:pPr>
        <w:pStyle w:val="a7"/>
        <w:spacing w:line="290" w:lineRule="atLeast"/>
        <w:rPr>
          <w:rFonts w:hint="eastAsia"/>
          <w:sz w:val="18"/>
        </w:rPr>
      </w:pPr>
      <w:r w:rsidRPr="00893626">
        <w:rPr>
          <w:sz w:val="18"/>
        </w:rPr>
        <w:t>要使用Jdbctemplate 对象来完成jdbc 操作。通常情况下，有三种种方式</w:t>
      </w:r>
      <w:r w:rsidRPr="000978EA">
        <w:rPr>
          <w:b/>
          <w:sz w:val="18"/>
        </w:rPr>
        <w:t>得到JdbcTemplate 对象</w:t>
      </w:r>
      <w:r w:rsidRPr="00893626">
        <w:rPr>
          <w:sz w:val="18"/>
        </w:rPr>
        <w:t>。 </w:t>
      </w:r>
      <w:r w:rsidRPr="00893626">
        <w:rPr>
          <w:sz w:val="18"/>
        </w:rPr>
        <w:br/>
        <w:t>      第一种方式：我们可以在自己定义的DAO 实现类中</w:t>
      </w:r>
      <w:r w:rsidRPr="0070216F">
        <w:rPr>
          <w:b/>
          <w:sz w:val="18"/>
        </w:rPr>
        <w:t>注入</w:t>
      </w:r>
      <w:r w:rsidRPr="00893626">
        <w:rPr>
          <w:sz w:val="18"/>
        </w:rPr>
        <w:t>一个</w:t>
      </w:r>
      <w:r w:rsidRPr="0070216F">
        <w:rPr>
          <w:b/>
          <w:sz w:val="18"/>
        </w:rPr>
        <w:t>DataSource 引用</w:t>
      </w:r>
      <w:r w:rsidRPr="00893626">
        <w:rPr>
          <w:sz w:val="18"/>
        </w:rPr>
        <w:t>来完 成JdbcTemplate 的实例化。也就是它是从外部“注入” DataSource 到DAO 中，然后 自己实例化JdbcTemplate，然后将DataSource 设置到JdbcTemplate 对象中。</w:t>
      </w:r>
      <w:r w:rsidR="00045F84">
        <w:rPr>
          <w:rFonts w:hint="eastAsia"/>
          <w:sz w:val="18"/>
        </w:rPr>
        <w:t>这样把</w:t>
      </w:r>
      <w:r w:rsidR="0036753B">
        <w:rPr>
          <w:rFonts w:hint="eastAsia"/>
          <w:sz w:val="18"/>
        </w:rPr>
        <w:t>DataSource和</w:t>
      </w:r>
      <w:r w:rsidR="00045F84">
        <w:rPr>
          <w:rFonts w:hint="eastAsia"/>
          <w:sz w:val="18"/>
        </w:rPr>
        <w:t>JdbcTemplate耦合在</w:t>
      </w:r>
      <w:r w:rsidR="001C44B8">
        <w:rPr>
          <w:rFonts w:hint="eastAsia"/>
          <w:sz w:val="18"/>
        </w:rPr>
        <w:t>DAO</w:t>
      </w:r>
      <w:r w:rsidR="00045F84">
        <w:rPr>
          <w:rFonts w:hint="eastAsia"/>
          <w:sz w:val="18"/>
        </w:rPr>
        <w:t>里面了。</w:t>
      </w:r>
    </w:p>
    <w:p w:rsidR="009A7215" w:rsidRDefault="00893626" w:rsidP="00893626">
      <w:pPr>
        <w:pStyle w:val="a7"/>
        <w:spacing w:line="290" w:lineRule="atLeast"/>
        <w:rPr>
          <w:rFonts w:hint="eastAsia"/>
          <w:sz w:val="18"/>
        </w:rPr>
      </w:pPr>
      <w:r w:rsidRPr="00893626">
        <w:rPr>
          <w:sz w:val="18"/>
        </w:rPr>
        <w:t> </w:t>
      </w:r>
      <w:r w:rsidRPr="00893626">
        <w:rPr>
          <w:sz w:val="18"/>
        </w:rPr>
        <w:br/>
        <w:t>      第二种方式： 在 Spring 的 IoC 容器中配置一个 JdbcTemplate 的 bean，将 DataSource 注入进来，然后再把JdbcTemplate 注入到自定义DAO 中。</w:t>
      </w:r>
      <w:r w:rsidR="009A7215">
        <w:rPr>
          <w:rFonts w:hint="eastAsia"/>
          <w:sz w:val="18"/>
        </w:rPr>
        <w:t>这样</w:t>
      </w:r>
      <w:r w:rsidR="00485227">
        <w:rPr>
          <w:rFonts w:hint="eastAsia"/>
          <w:sz w:val="18"/>
        </w:rPr>
        <w:t>解耦了JDBCTemplate和DAO，但</w:t>
      </w:r>
      <w:r w:rsidR="009A7215">
        <w:rPr>
          <w:rFonts w:hint="eastAsia"/>
          <w:sz w:val="18"/>
        </w:rPr>
        <w:t>把</w:t>
      </w:r>
      <w:r w:rsidR="0036753B">
        <w:rPr>
          <w:rFonts w:hint="eastAsia"/>
          <w:sz w:val="18"/>
        </w:rPr>
        <w:t>DataSource耦合在JdbcTemplate里面了</w:t>
      </w:r>
      <w:r w:rsidR="00F229D4">
        <w:rPr>
          <w:rFonts w:hint="eastAsia"/>
          <w:sz w:val="18"/>
        </w:rPr>
        <w:t>，根据逻辑二者应该低耦合</w:t>
      </w:r>
    </w:p>
    <w:p w:rsidR="00893626" w:rsidRDefault="00893626" w:rsidP="00893626">
      <w:pPr>
        <w:pStyle w:val="a7"/>
        <w:spacing w:line="290" w:lineRule="atLeast"/>
        <w:rPr>
          <w:sz w:val="18"/>
        </w:rPr>
      </w:pPr>
      <w:r w:rsidRPr="00893626">
        <w:rPr>
          <w:sz w:val="18"/>
        </w:rPr>
        <w:t> </w:t>
      </w:r>
      <w:r w:rsidRPr="00893626">
        <w:rPr>
          <w:sz w:val="18"/>
        </w:rPr>
        <w:br/>
        <w:t>     </w:t>
      </w:r>
      <w:r w:rsidRPr="00893626">
        <w:rPr>
          <w:color w:val="FF0000"/>
          <w:sz w:val="18"/>
        </w:rPr>
        <w:t> 第三种方式</w:t>
      </w:r>
      <w:r w:rsidRPr="00893626">
        <w:rPr>
          <w:sz w:val="18"/>
        </w:rPr>
        <w:t>: Spring 提供了 org.springframework.jdbc.core.support.</w:t>
      </w:r>
      <w:r w:rsidRPr="009A20C3">
        <w:rPr>
          <w:b/>
          <w:sz w:val="18"/>
        </w:rPr>
        <w:t>JdbcDaoSupport</w:t>
      </w:r>
      <w:r w:rsidRPr="00893626">
        <w:rPr>
          <w:sz w:val="18"/>
        </w:rPr>
        <w:t xml:space="preserve"> 类 ， 这 个 类 中 定 义 了 </w:t>
      </w:r>
      <w:r w:rsidRPr="000D69E3">
        <w:rPr>
          <w:b/>
          <w:sz w:val="18"/>
        </w:rPr>
        <w:t>JdbcTemplate 属性</w:t>
      </w:r>
      <w:r w:rsidRPr="00893626">
        <w:rPr>
          <w:sz w:val="18"/>
        </w:rPr>
        <w:t>，也定义了</w:t>
      </w:r>
      <w:r w:rsidRPr="000D69E3">
        <w:rPr>
          <w:b/>
          <w:sz w:val="18"/>
        </w:rPr>
        <w:t>DataSource 属性</w:t>
      </w:r>
      <w:r w:rsidRPr="00893626">
        <w:rPr>
          <w:sz w:val="18"/>
        </w:rPr>
        <w:t>，</w:t>
      </w:r>
      <w:r w:rsidRPr="000D69E3">
        <w:rPr>
          <w:b/>
          <w:sz w:val="18"/>
        </w:rPr>
        <w:t>当设置DataSource 属性的时候，会创 建jdbcTemplate 的实例</w:t>
      </w:r>
      <w:r w:rsidRPr="00893626">
        <w:rPr>
          <w:sz w:val="18"/>
        </w:rPr>
        <w:t>，</w:t>
      </w:r>
      <w:r w:rsidR="006D2249">
        <w:rPr>
          <w:rFonts w:hint="eastAsia"/>
          <w:sz w:val="18"/>
        </w:rPr>
        <w:t>符合</w:t>
      </w:r>
      <w:r w:rsidR="006D2249" w:rsidRPr="00BC64DC">
        <w:rPr>
          <w:rFonts w:hint="eastAsia"/>
          <w:b/>
          <w:sz w:val="18"/>
        </w:rPr>
        <w:t>延迟加载</w:t>
      </w:r>
      <w:r w:rsidR="006D2249">
        <w:rPr>
          <w:rFonts w:hint="eastAsia"/>
          <w:sz w:val="18"/>
        </w:rPr>
        <w:t>的原则</w:t>
      </w:r>
      <w:r w:rsidR="00BC1E43">
        <w:rPr>
          <w:rFonts w:hint="eastAsia"/>
          <w:sz w:val="18"/>
        </w:rPr>
        <w:t>。</w:t>
      </w:r>
      <w:r w:rsidRPr="00893626">
        <w:rPr>
          <w:sz w:val="18"/>
        </w:rPr>
        <w:t>所以我们自己编写的DAO 只需要</w:t>
      </w:r>
      <w:r w:rsidRPr="00F1084C">
        <w:rPr>
          <w:b/>
          <w:sz w:val="18"/>
        </w:rPr>
        <w:t>继承JdbcDaoSupport 类</w:t>
      </w:r>
      <w:r w:rsidRPr="00893626">
        <w:rPr>
          <w:sz w:val="18"/>
        </w:rPr>
        <w:t>， 然后注入DataSource 即可。</w:t>
      </w:r>
      <w:r w:rsidRPr="00893626">
        <w:rPr>
          <w:color w:val="FF0000"/>
          <w:sz w:val="18"/>
          <w:shd w:val="clear" w:color="auto" w:fill="FFFF00"/>
        </w:rPr>
        <w:t>提倡采用第三种方法</w:t>
      </w:r>
      <w:r w:rsidRPr="00893626">
        <w:rPr>
          <w:sz w:val="18"/>
        </w:rPr>
        <w:t>。</w:t>
      </w:r>
    </w:p>
    <w:p w:rsidR="00971394" w:rsidRDefault="00971394" w:rsidP="00893626">
      <w:pPr>
        <w:pStyle w:val="a7"/>
        <w:spacing w:line="290" w:lineRule="atLeast"/>
        <w:rPr>
          <w:sz w:val="18"/>
        </w:rPr>
      </w:pPr>
    </w:p>
    <w:p w:rsidR="00971394" w:rsidRPr="00971394" w:rsidRDefault="0070216F" w:rsidP="00771D1E">
      <w:pPr>
        <w:widowControl/>
        <w:spacing w:before="100" w:beforeAutospacing="1" w:after="100" w:afterAutospacing="1" w:line="2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也就是说</w:t>
      </w:r>
      <w:r w:rsidR="008C23D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71394" w:rsidRPr="00971394">
        <w:rPr>
          <w:rFonts w:ascii="宋体" w:eastAsia="宋体" w:hAnsi="宋体" w:cs="宋体"/>
          <w:kern w:val="0"/>
          <w:sz w:val="24"/>
          <w:szCs w:val="24"/>
        </w:rPr>
        <w:t>配置方法有3种：</w:t>
      </w:r>
    </w:p>
    <w:p w:rsidR="00971394" w:rsidRPr="00971394" w:rsidRDefault="00600219" w:rsidP="00771D1E">
      <w:pPr>
        <w:widowControl/>
        <w:spacing w:before="100" w:beforeAutospacing="1" w:after="100" w:afterAutospacing="1" w:line="2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注入</w:t>
      </w:r>
      <w:r w:rsidR="00991876">
        <w:rPr>
          <w:rFonts w:ascii="宋体" w:eastAsia="宋体" w:hAnsi="宋体" w:cs="宋体" w:hint="eastAsia"/>
          <w:kern w:val="0"/>
          <w:sz w:val="24"/>
          <w:szCs w:val="24"/>
        </w:rPr>
        <w:t>方法</w:t>
      </w:r>
      <w:r w:rsidR="00971394" w:rsidRPr="00971394">
        <w:rPr>
          <w:rFonts w:ascii="宋体" w:eastAsia="宋体" w:hAnsi="宋体" w:cs="宋体"/>
          <w:kern w:val="0"/>
          <w:sz w:val="24"/>
          <w:szCs w:val="24"/>
        </w:rPr>
        <w:t>1、</w:t>
      </w:r>
    </w:p>
    <w:p w:rsidR="00971394" w:rsidRPr="00971394" w:rsidRDefault="00971394" w:rsidP="0097139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public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class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UserServiceImpl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implements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UserService {  </w:t>
      </w:r>
    </w:p>
    <w:p w:rsidR="00971394" w:rsidRPr="00971394" w:rsidRDefault="00971394" w:rsidP="0097139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97139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JdbcTemplate jdbcTemplate;  </w:t>
      </w:r>
    </w:p>
    <w:p w:rsidR="00971394" w:rsidRPr="00971394" w:rsidRDefault="00971394" w:rsidP="0097139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</w:t>
      </w:r>
    </w:p>
    <w:p w:rsidR="00971394" w:rsidRPr="00971394" w:rsidRDefault="00971394" w:rsidP="0097139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public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JdbcTemplate getJdbcTemplate() {  </w:t>
      </w:r>
    </w:p>
    <w:p w:rsidR="00971394" w:rsidRPr="00971394" w:rsidRDefault="00971394" w:rsidP="0097139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return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jdbcTemplate;  </w:t>
      </w:r>
    </w:p>
    <w:p w:rsidR="00971394" w:rsidRPr="00971394" w:rsidRDefault="00971394" w:rsidP="0097139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lastRenderedPageBreak/>
        <w:t>    }  </w:t>
      </w:r>
    </w:p>
    <w:p w:rsidR="00971394" w:rsidRPr="00971394" w:rsidRDefault="00971394" w:rsidP="0097139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97139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        </w:t>
      </w:r>
      <w:r w:rsidRPr="00971394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971394">
        <w:rPr>
          <w:rFonts w:ascii="Consolas" w:eastAsia="宋体" w:hAnsi="Consolas" w:cs="Consolas"/>
          <w:color w:val="008200"/>
          <w:kern w:val="0"/>
          <w:sz w:val="14"/>
        </w:rPr>
        <w:t>注入方法</w:t>
      </w:r>
      <w:r w:rsidRPr="00971394">
        <w:rPr>
          <w:rFonts w:ascii="Consolas" w:eastAsia="宋体" w:hAnsi="Consolas" w:cs="Consolas"/>
          <w:color w:val="008200"/>
          <w:kern w:val="0"/>
          <w:sz w:val="14"/>
        </w:rPr>
        <w:t>1   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97139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public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void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setJdbcTemplate(JdbcTemplate jdbcTemplate) {  </w:t>
      </w:r>
    </w:p>
    <w:p w:rsidR="00971394" w:rsidRPr="00971394" w:rsidRDefault="00971394" w:rsidP="0097139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this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.jdbcTemplate = jdbcTemplate;  </w:t>
      </w:r>
    </w:p>
    <w:p w:rsidR="00971394" w:rsidRPr="00971394" w:rsidRDefault="00971394" w:rsidP="0097139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}  </w:t>
      </w:r>
    </w:p>
    <w:p w:rsidR="00971394" w:rsidRPr="00971394" w:rsidRDefault="00971394" w:rsidP="0097139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97139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       </w:t>
      </w:r>
      <w:r w:rsidRPr="00971394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971394">
        <w:rPr>
          <w:rFonts w:ascii="Consolas" w:eastAsia="宋体" w:hAnsi="Consolas" w:cs="Consolas"/>
          <w:color w:val="008200"/>
          <w:kern w:val="0"/>
          <w:sz w:val="14"/>
        </w:rPr>
        <w:t>其它方法这里省略</w:t>
      </w:r>
      <w:r w:rsidRPr="00971394">
        <w:rPr>
          <w:rFonts w:ascii="Consolas" w:eastAsia="宋体" w:hAnsi="Consolas" w:cs="Consolas"/>
          <w:color w:val="008200"/>
          <w:kern w:val="0"/>
          <w:sz w:val="14"/>
        </w:rPr>
        <w:t>……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97139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}  </w:t>
      </w:r>
    </w:p>
    <w:p w:rsidR="00971394" w:rsidRPr="00971394" w:rsidRDefault="00971394" w:rsidP="00971394">
      <w:pPr>
        <w:widowControl/>
        <w:spacing w:before="100" w:beforeAutospacing="1" w:after="100" w:afterAutospacing="1" w:line="29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71394">
        <w:rPr>
          <w:rFonts w:ascii="宋体" w:eastAsia="宋体" w:hAnsi="宋体" w:cs="宋体"/>
          <w:kern w:val="0"/>
          <w:sz w:val="24"/>
          <w:szCs w:val="24"/>
        </w:rPr>
        <w:t> </w:t>
      </w:r>
      <w:r w:rsidR="00475EF5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475EF5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426F46">
        <w:rPr>
          <w:rFonts w:ascii="宋体" w:eastAsia="宋体" w:hAnsi="宋体" w:cs="宋体" w:hint="eastAsia"/>
          <w:kern w:val="0"/>
          <w:sz w:val="24"/>
          <w:szCs w:val="24"/>
        </w:rPr>
        <w:t>配置方法1：</w:t>
      </w:r>
      <w:r w:rsidRPr="00971394">
        <w:rPr>
          <w:rFonts w:ascii="宋体" w:eastAsia="宋体" w:hAnsi="宋体" w:cs="宋体"/>
          <w:kern w:val="0"/>
          <w:sz w:val="24"/>
          <w:szCs w:val="24"/>
        </w:rPr>
        <w:t>spring配置文件为：</w:t>
      </w:r>
    </w:p>
    <w:p w:rsidR="00971394" w:rsidRPr="00971394" w:rsidRDefault="00971394" w:rsidP="00971394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&lt;bean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color w:val="FF0000"/>
          <w:kern w:val="0"/>
          <w:sz w:val="14"/>
        </w:rPr>
        <w:t>id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=</w:t>
      </w:r>
      <w:r w:rsidRPr="00971394">
        <w:rPr>
          <w:rFonts w:ascii="Consolas" w:eastAsia="宋体" w:hAnsi="Consolas" w:cs="Consolas"/>
          <w:color w:val="0000FF"/>
          <w:kern w:val="0"/>
          <w:sz w:val="14"/>
        </w:rPr>
        <w:t>"jdbcTemplate"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color w:val="FF0000"/>
          <w:kern w:val="0"/>
          <w:sz w:val="14"/>
        </w:rPr>
        <w:t>class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=</w:t>
      </w:r>
      <w:r w:rsidRPr="00971394">
        <w:rPr>
          <w:rFonts w:ascii="Consolas" w:eastAsia="宋体" w:hAnsi="Consolas" w:cs="Consolas"/>
          <w:color w:val="0000FF"/>
          <w:kern w:val="0"/>
          <w:sz w:val="14"/>
        </w:rPr>
        <w:t>"org.springframework.jdbc.core.JdbcTemplate"</w:t>
      </w: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&gt;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971394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</w:t>
      </w: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&lt;property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color w:val="FF0000"/>
          <w:kern w:val="0"/>
          <w:sz w:val="14"/>
        </w:rPr>
        <w:t>name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= </w:t>
      </w:r>
      <w:r w:rsidRPr="00971394">
        <w:rPr>
          <w:rFonts w:ascii="Consolas" w:eastAsia="宋体" w:hAnsi="Consolas" w:cs="Consolas"/>
          <w:color w:val="0000FF"/>
          <w:kern w:val="0"/>
          <w:sz w:val="14"/>
        </w:rPr>
        <w:t>"dataSource"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color w:val="FF0000"/>
          <w:kern w:val="0"/>
          <w:sz w:val="14"/>
        </w:rPr>
        <w:t>ref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=</w:t>
      </w:r>
      <w:r w:rsidRPr="00971394">
        <w:rPr>
          <w:rFonts w:ascii="Consolas" w:eastAsia="宋体" w:hAnsi="Consolas" w:cs="Consolas"/>
          <w:color w:val="0000FF"/>
          <w:kern w:val="0"/>
          <w:sz w:val="14"/>
        </w:rPr>
        <w:t>"dataSource"</w:t>
      </w: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&gt;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971394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&lt;/bean&gt;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971394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&lt;bean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color w:val="FF0000"/>
          <w:kern w:val="0"/>
          <w:sz w:val="14"/>
        </w:rPr>
        <w:t>id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=</w:t>
      </w:r>
      <w:r w:rsidRPr="00971394">
        <w:rPr>
          <w:rFonts w:ascii="Consolas" w:eastAsia="宋体" w:hAnsi="Consolas" w:cs="Consolas"/>
          <w:color w:val="0000FF"/>
          <w:kern w:val="0"/>
          <w:sz w:val="14"/>
        </w:rPr>
        <w:t>"userService"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color w:val="FF0000"/>
          <w:kern w:val="0"/>
          <w:sz w:val="14"/>
        </w:rPr>
        <w:t>class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=</w:t>
      </w:r>
      <w:r w:rsidRPr="00971394">
        <w:rPr>
          <w:rFonts w:ascii="Consolas" w:eastAsia="宋体" w:hAnsi="Consolas" w:cs="Consolas"/>
          <w:color w:val="0000FF"/>
          <w:kern w:val="0"/>
          <w:sz w:val="14"/>
        </w:rPr>
        <w:t>"com.hxzy.account.jdbcTemplate.UserServiceImpl"</w:t>
      </w: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&gt;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971394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</w:t>
      </w: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&lt;property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color w:val="FF0000"/>
          <w:kern w:val="0"/>
          <w:sz w:val="14"/>
        </w:rPr>
        <w:t>name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=</w:t>
      </w:r>
      <w:r w:rsidRPr="00971394">
        <w:rPr>
          <w:rFonts w:ascii="Consolas" w:eastAsia="宋体" w:hAnsi="Consolas" w:cs="Consolas"/>
          <w:color w:val="0000FF"/>
          <w:kern w:val="0"/>
          <w:sz w:val="14"/>
        </w:rPr>
        <w:t>"jdbcTemplate"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color w:val="FF0000"/>
          <w:kern w:val="0"/>
          <w:sz w:val="14"/>
        </w:rPr>
        <w:t>ref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=</w:t>
      </w:r>
      <w:r w:rsidRPr="00971394">
        <w:rPr>
          <w:rFonts w:ascii="Consolas" w:eastAsia="宋体" w:hAnsi="Consolas" w:cs="Consolas"/>
          <w:color w:val="0000FF"/>
          <w:kern w:val="0"/>
          <w:sz w:val="14"/>
        </w:rPr>
        <w:t>"jdbcTemplate"</w:t>
      </w: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/&gt;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475EF5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&lt;/bean&gt;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4917A8" w:rsidRDefault="004917A8" w:rsidP="00E95454">
      <w:pPr>
        <w:widowControl/>
        <w:spacing w:before="100" w:beforeAutospacing="1" w:after="100" w:afterAutospacing="1" w:line="290" w:lineRule="atLeast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71394" w:rsidRPr="00971394" w:rsidRDefault="004F12BF" w:rsidP="00E95454">
      <w:pPr>
        <w:widowControl/>
        <w:spacing w:before="100" w:beforeAutospacing="1" w:after="100" w:afterAutospacing="1" w:line="2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注入</w:t>
      </w:r>
      <w:r w:rsidR="00971394" w:rsidRPr="00971394">
        <w:rPr>
          <w:rFonts w:ascii="宋体" w:eastAsia="宋体" w:hAnsi="宋体" w:cs="宋体"/>
          <w:kern w:val="0"/>
          <w:sz w:val="24"/>
          <w:szCs w:val="24"/>
        </w:rPr>
        <w:t>方法2、</w:t>
      </w:r>
    </w:p>
    <w:p w:rsidR="00971394" w:rsidRPr="00971394" w:rsidRDefault="00971394" w:rsidP="0097139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public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class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UserServiceImpl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implements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UserService {  </w:t>
      </w:r>
    </w:p>
    <w:p w:rsidR="00971394" w:rsidRPr="00971394" w:rsidRDefault="00971394" w:rsidP="0097139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97139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JdbcTemplate jdbcTemplate;  </w:t>
      </w:r>
    </w:p>
    <w:p w:rsidR="00971394" w:rsidRPr="00971394" w:rsidRDefault="00971394" w:rsidP="0097139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  </w:t>
      </w:r>
    </w:p>
    <w:p w:rsidR="00971394" w:rsidRPr="00971394" w:rsidRDefault="00971394" w:rsidP="0097139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</w:t>
      </w:r>
      <w:r w:rsidRPr="00971394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971394">
        <w:rPr>
          <w:rFonts w:ascii="Consolas" w:eastAsia="宋体" w:hAnsi="Consolas" w:cs="Consolas"/>
          <w:color w:val="008200"/>
          <w:kern w:val="0"/>
          <w:sz w:val="14"/>
        </w:rPr>
        <w:t>注入方法</w:t>
      </w:r>
      <w:r w:rsidRPr="00971394">
        <w:rPr>
          <w:rFonts w:ascii="Consolas" w:eastAsia="宋体" w:hAnsi="Consolas" w:cs="Consolas"/>
          <w:color w:val="008200"/>
          <w:kern w:val="0"/>
          <w:sz w:val="14"/>
        </w:rPr>
        <w:t>2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97139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public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void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setDataSource(DataSource dataSource) {  </w:t>
      </w:r>
    </w:p>
    <w:p w:rsidR="00971394" w:rsidRPr="00971394" w:rsidRDefault="00971394" w:rsidP="0097139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          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this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.jdbcTemplate =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new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JdbcTemplate(dataSource);  </w:t>
      </w:r>
    </w:p>
    <w:p w:rsidR="00971394" w:rsidRPr="00971394" w:rsidRDefault="00971394" w:rsidP="0097139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}  </w:t>
      </w:r>
    </w:p>
    <w:p w:rsidR="00971394" w:rsidRPr="00971394" w:rsidRDefault="00971394" w:rsidP="0097139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</w:t>
      </w:r>
    </w:p>
    <w:p w:rsidR="00971394" w:rsidRPr="00971394" w:rsidRDefault="00971394" w:rsidP="0097139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</w:t>
      </w:r>
      <w:r w:rsidRPr="00971394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971394">
        <w:rPr>
          <w:rFonts w:ascii="Consolas" w:eastAsia="宋体" w:hAnsi="Consolas" w:cs="Consolas"/>
          <w:color w:val="008200"/>
          <w:kern w:val="0"/>
          <w:sz w:val="14"/>
        </w:rPr>
        <w:t>其它方法省略</w:t>
      </w:r>
      <w:r w:rsidRPr="00971394">
        <w:rPr>
          <w:rFonts w:ascii="Consolas" w:eastAsia="宋体" w:hAnsi="Consolas" w:cs="Consolas"/>
          <w:color w:val="008200"/>
          <w:kern w:val="0"/>
          <w:sz w:val="14"/>
        </w:rPr>
        <w:t>……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475EF5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}  </w:t>
      </w:r>
    </w:p>
    <w:p w:rsidR="00971394" w:rsidRPr="00971394" w:rsidRDefault="005A5C64" w:rsidP="005A5C64">
      <w:pPr>
        <w:widowControl/>
        <w:spacing w:before="100" w:beforeAutospacing="1" w:after="100" w:afterAutospacing="1" w:line="290" w:lineRule="atLeast"/>
        <w:ind w:left="126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配置方法2：</w:t>
      </w:r>
      <w:r w:rsidR="00971394" w:rsidRPr="00971394">
        <w:rPr>
          <w:rFonts w:ascii="宋体" w:eastAsia="宋体" w:hAnsi="宋体" w:cs="宋体"/>
          <w:kern w:val="0"/>
          <w:sz w:val="24"/>
          <w:szCs w:val="24"/>
        </w:rPr>
        <w:t>spring配置文件为：</w:t>
      </w:r>
    </w:p>
    <w:p w:rsidR="00971394" w:rsidRPr="00971394" w:rsidRDefault="00971394" w:rsidP="00971394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&lt;bean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color w:val="FF0000"/>
          <w:kern w:val="0"/>
          <w:sz w:val="14"/>
        </w:rPr>
        <w:t>id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=</w:t>
      </w:r>
      <w:r w:rsidRPr="00971394">
        <w:rPr>
          <w:rFonts w:ascii="Consolas" w:eastAsia="宋体" w:hAnsi="Consolas" w:cs="Consolas"/>
          <w:color w:val="0000FF"/>
          <w:kern w:val="0"/>
          <w:sz w:val="14"/>
        </w:rPr>
        <w:t>"userService"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color w:val="FF0000"/>
          <w:kern w:val="0"/>
          <w:sz w:val="14"/>
        </w:rPr>
        <w:t>class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=</w:t>
      </w:r>
      <w:r w:rsidRPr="00971394">
        <w:rPr>
          <w:rFonts w:ascii="Consolas" w:eastAsia="宋体" w:hAnsi="Consolas" w:cs="Consolas"/>
          <w:color w:val="0000FF"/>
          <w:kern w:val="0"/>
          <w:sz w:val="14"/>
        </w:rPr>
        <w:t>"com.hxzy.account.jdbcTemplate.UserServiceImpl"</w:t>
      </w: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&gt;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971394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</w:t>
      </w: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&lt;property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color w:val="FF0000"/>
          <w:kern w:val="0"/>
          <w:sz w:val="14"/>
        </w:rPr>
        <w:t>name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=</w:t>
      </w:r>
      <w:r w:rsidRPr="00971394">
        <w:rPr>
          <w:rFonts w:ascii="Consolas" w:eastAsia="宋体" w:hAnsi="Consolas" w:cs="Consolas"/>
          <w:color w:val="0000FF"/>
          <w:kern w:val="0"/>
          <w:sz w:val="14"/>
        </w:rPr>
        <w:t>"dataSource"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color w:val="FF0000"/>
          <w:kern w:val="0"/>
          <w:sz w:val="14"/>
        </w:rPr>
        <w:t>ref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=</w:t>
      </w:r>
      <w:r w:rsidRPr="00971394">
        <w:rPr>
          <w:rFonts w:ascii="Consolas" w:eastAsia="宋体" w:hAnsi="Consolas" w:cs="Consolas"/>
          <w:color w:val="0000FF"/>
          <w:kern w:val="0"/>
          <w:sz w:val="14"/>
        </w:rPr>
        <w:t>"dataSource"</w:t>
      </w: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/&gt;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475EF5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&lt;/bean&gt;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B533FF" w:rsidRDefault="00B533FF" w:rsidP="00F44223">
      <w:pPr>
        <w:widowControl/>
        <w:spacing w:before="100" w:beforeAutospacing="1" w:after="100" w:afterAutospacing="1" w:line="290" w:lineRule="atLeast"/>
        <w:ind w:left="420" w:firstLine="420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:rsidR="00971394" w:rsidRPr="00B7545B" w:rsidRDefault="00F44223" w:rsidP="00F44223">
      <w:pPr>
        <w:widowControl/>
        <w:spacing w:before="100" w:beforeAutospacing="1" w:after="100" w:afterAutospacing="1" w:line="290" w:lineRule="atLeast"/>
        <w:ind w:left="420" w:firstLine="42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B7545B">
        <w:rPr>
          <w:rFonts w:ascii="宋体" w:eastAsia="宋体" w:hAnsi="宋体" w:cs="宋体" w:hint="eastAsia"/>
          <w:color w:val="FF0000"/>
          <w:kern w:val="0"/>
          <w:sz w:val="22"/>
          <w:szCs w:val="24"/>
        </w:rPr>
        <w:lastRenderedPageBreak/>
        <w:t>注入</w:t>
      </w:r>
      <w:r w:rsidR="00971394" w:rsidRPr="00B7545B">
        <w:rPr>
          <w:rFonts w:ascii="宋体" w:eastAsia="宋体" w:hAnsi="宋体" w:cs="宋体"/>
          <w:color w:val="FF0000"/>
          <w:kern w:val="0"/>
          <w:sz w:val="22"/>
          <w:szCs w:val="24"/>
        </w:rPr>
        <w:t>方法3</w:t>
      </w:r>
      <w:r w:rsidR="00971394" w:rsidRPr="00B7545B">
        <w:rPr>
          <w:rFonts w:ascii="宋体" w:eastAsia="宋体" w:hAnsi="宋体" w:cs="宋体"/>
          <w:kern w:val="0"/>
          <w:sz w:val="22"/>
          <w:szCs w:val="24"/>
        </w:rPr>
        <w:t>：</w:t>
      </w:r>
      <w:r w:rsidR="00971394" w:rsidRPr="00B7545B">
        <w:rPr>
          <w:rFonts w:ascii="宋体" w:eastAsia="宋体" w:hAnsi="宋体" w:cs="宋体"/>
          <w:b/>
          <w:kern w:val="0"/>
          <w:sz w:val="22"/>
          <w:szCs w:val="24"/>
        </w:rPr>
        <w:t>继承JdbcDaoSupport</w:t>
      </w:r>
      <w:r w:rsidR="00971394" w:rsidRPr="00B7545B">
        <w:rPr>
          <w:rFonts w:ascii="宋体" w:eastAsia="宋体" w:hAnsi="宋体" w:cs="宋体"/>
          <w:kern w:val="0"/>
          <w:sz w:val="22"/>
          <w:szCs w:val="24"/>
        </w:rPr>
        <w:t xml:space="preserve">，其内部有个JdbcTemplate </w:t>
      </w:r>
      <w:r w:rsidR="00034207" w:rsidRPr="00B7545B">
        <w:rPr>
          <w:rFonts w:ascii="宋体" w:eastAsia="宋体" w:hAnsi="宋体" w:cs="宋体" w:hint="eastAsia"/>
          <w:kern w:val="0"/>
          <w:sz w:val="22"/>
          <w:szCs w:val="24"/>
        </w:rPr>
        <w:t>属性</w:t>
      </w:r>
      <w:r w:rsidR="00971394" w:rsidRPr="00B7545B">
        <w:rPr>
          <w:rFonts w:ascii="宋体" w:eastAsia="宋体" w:hAnsi="宋体" w:cs="宋体"/>
          <w:kern w:val="0"/>
          <w:sz w:val="22"/>
          <w:szCs w:val="24"/>
        </w:rPr>
        <w:t>，</w:t>
      </w:r>
      <w:r w:rsidR="008E2515" w:rsidRPr="00B7545B">
        <w:rPr>
          <w:rFonts w:ascii="宋体" w:eastAsia="宋体" w:hAnsi="宋体" w:cs="宋体" w:hint="eastAsia"/>
          <w:kern w:val="0"/>
          <w:sz w:val="22"/>
          <w:szCs w:val="24"/>
        </w:rPr>
        <w:t>调用getJdbcTemplate就可实例化</w:t>
      </w:r>
      <w:r w:rsidR="00833303" w:rsidRPr="00B7545B">
        <w:rPr>
          <w:rFonts w:ascii="宋体" w:eastAsia="宋体" w:hAnsi="宋体" w:cs="宋体" w:hint="eastAsia"/>
          <w:kern w:val="0"/>
          <w:sz w:val="22"/>
          <w:szCs w:val="24"/>
        </w:rPr>
        <w:t>，而且</w:t>
      </w:r>
      <w:r w:rsidR="00971394" w:rsidRPr="00B7545B">
        <w:rPr>
          <w:rFonts w:ascii="宋体" w:eastAsia="宋体" w:hAnsi="宋体" w:cs="宋体"/>
          <w:kern w:val="0"/>
          <w:sz w:val="22"/>
          <w:szCs w:val="24"/>
        </w:rPr>
        <w:t>需要注入DataSource 属性来实例化。</w:t>
      </w:r>
    </w:p>
    <w:p w:rsidR="00971394" w:rsidRPr="00971394" w:rsidRDefault="00971394" w:rsidP="0097139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public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class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UserDaoImpl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extends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JdbcDaoSupport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implements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UserDao {  </w:t>
      </w:r>
    </w:p>
    <w:p w:rsidR="00971394" w:rsidRPr="00971394" w:rsidRDefault="00971394" w:rsidP="0097139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97139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971394">
        <w:rPr>
          <w:rFonts w:ascii="Consolas" w:eastAsia="宋体" w:hAnsi="Consolas" w:cs="Consolas"/>
          <w:color w:val="646464"/>
          <w:kern w:val="0"/>
          <w:sz w:val="14"/>
        </w:rPr>
        <w:t>@Override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97139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public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void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save(User user) {  </w:t>
      </w:r>
    </w:p>
    <w:p w:rsidR="00971394" w:rsidRPr="00971394" w:rsidRDefault="00971394" w:rsidP="0097139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String sql =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null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;  </w:t>
      </w:r>
    </w:p>
    <w:p w:rsidR="00971394" w:rsidRPr="00971394" w:rsidRDefault="00971394" w:rsidP="0097139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</w:t>
      </w:r>
      <w:r w:rsidRPr="00971394">
        <w:rPr>
          <w:rFonts w:ascii="Consolas" w:eastAsia="宋体" w:hAnsi="Consolas" w:cs="Consolas"/>
          <w:b/>
          <w:bCs/>
          <w:color w:val="7F0055"/>
          <w:kern w:val="0"/>
          <w:sz w:val="14"/>
        </w:rPr>
        <w:t>this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.getJdbcTemplate().update(sql);  </w:t>
      </w:r>
    </w:p>
    <w:p w:rsidR="00971394" w:rsidRPr="00971394" w:rsidRDefault="00971394" w:rsidP="0097139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}  </w:t>
      </w:r>
    </w:p>
    <w:p w:rsidR="00971394" w:rsidRPr="00971394" w:rsidRDefault="00971394" w:rsidP="0097139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</w:t>
      </w:r>
      <w:r w:rsidRPr="00971394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971394">
        <w:rPr>
          <w:rFonts w:ascii="Consolas" w:eastAsia="宋体" w:hAnsi="Consolas" w:cs="Consolas"/>
          <w:color w:val="008200"/>
          <w:kern w:val="0"/>
          <w:sz w:val="14"/>
        </w:rPr>
        <w:t>其它方法省略</w:t>
      </w:r>
      <w:r w:rsidRPr="00971394">
        <w:rPr>
          <w:rFonts w:ascii="Consolas" w:eastAsia="宋体" w:hAnsi="Consolas" w:cs="Consolas"/>
          <w:color w:val="008200"/>
          <w:kern w:val="0"/>
          <w:sz w:val="14"/>
        </w:rPr>
        <w:t>……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475EF5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}  </w:t>
      </w:r>
    </w:p>
    <w:p w:rsidR="00971394" w:rsidRPr="00A7611A" w:rsidRDefault="00607D7B" w:rsidP="00475EF5">
      <w:pPr>
        <w:widowControl/>
        <w:spacing w:before="100" w:beforeAutospacing="1" w:after="100" w:afterAutospacing="1" w:line="290" w:lineRule="atLeast"/>
        <w:ind w:left="482" w:firstLine="42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A7611A">
        <w:rPr>
          <w:rFonts w:ascii="宋体" w:eastAsia="宋体" w:hAnsi="宋体" w:cs="宋体" w:hint="eastAsia"/>
          <w:kern w:val="0"/>
          <w:sz w:val="22"/>
          <w:szCs w:val="24"/>
        </w:rPr>
        <w:t>配置方法3：</w:t>
      </w:r>
      <w:r w:rsidR="00971394" w:rsidRPr="00A7611A">
        <w:rPr>
          <w:rFonts w:ascii="宋体" w:eastAsia="宋体" w:hAnsi="宋体" w:cs="宋体"/>
          <w:kern w:val="0"/>
          <w:sz w:val="22"/>
          <w:szCs w:val="24"/>
        </w:rPr>
        <w:t>spring配置文件：</w:t>
      </w:r>
    </w:p>
    <w:p w:rsidR="00971394" w:rsidRPr="00971394" w:rsidRDefault="00971394" w:rsidP="0097139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&lt;bean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color w:val="FF0000"/>
          <w:kern w:val="0"/>
          <w:sz w:val="14"/>
        </w:rPr>
        <w:t>id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=</w:t>
      </w:r>
      <w:r w:rsidRPr="00971394">
        <w:rPr>
          <w:rFonts w:ascii="Consolas" w:eastAsia="宋体" w:hAnsi="Consolas" w:cs="Consolas"/>
          <w:color w:val="0000FF"/>
          <w:kern w:val="0"/>
          <w:sz w:val="14"/>
        </w:rPr>
        <w:t>"userDao"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color w:val="FF0000"/>
          <w:kern w:val="0"/>
          <w:sz w:val="14"/>
        </w:rPr>
        <w:t>class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=</w:t>
      </w:r>
      <w:r w:rsidRPr="00971394">
        <w:rPr>
          <w:rFonts w:ascii="Consolas" w:eastAsia="宋体" w:hAnsi="Consolas" w:cs="Consolas"/>
          <w:color w:val="0000FF"/>
          <w:kern w:val="0"/>
          <w:sz w:val="14"/>
        </w:rPr>
        <w:t>"com.hxzy.account.jdbcTemplate.UserDaoImpl"</w:t>
      </w: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&gt;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97139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   </w:t>
      </w: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&lt;property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color w:val="FF0000"/>
          <w:kern w:val="0"/>
          <w:sz w:val="14"/>
        </w:rPr>
        <w:t>name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=</w:t>
      </w:r>
      <w:r w:rsidRPr="00971394">
        <w:rPr>
          <w:rFonts w:ascii="Consolas" w:eastAsia="宋体" w:hAnsi="Consolas" w:cs="Consolas"/>
          <w:color w:val="0000FF"/>
          <w:kern w:val="0"/>
          <w:sz w:val="14"/>
        </w:rPr>
        <w:t>"dataSource"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971394">
        <w:rPr>
          <w:rFonts w:ascii="Consolas" w:eastAsia="宋体" w:hAnsi="Consolas" w:cs="Consolas"/>
          <w:color w:val="FF0000"/>
          <w:kern w:val="0"/>
          <w:sz w:val="14"/>
        </w:rPr>
        <w:t>ref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=</w:t>
      </w:r>
      <w:r w:rsidRPr="00971394">
        <w:rPr>
          <w:rFonts w:ascii="Consolas" w:eastAsia="宋体" w:hAnsi="Consolas" w:cs="Consolas"/>
          <w:color w:val="0000FF"/>
          <w:kern w:val="0"/>
          <w:sz w:val="14"/>
        </w:rPr>
        <w:t>"dataSource"</w:t>
      </w: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/&gt;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971394" w:rsidRPr="00971394" w:rsidRDefault="00971394" w:rsidP="0097139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before="100" w:beforeAutospacing="1" w:line="207" w:lineRule="atLeast"/>
        <w:ind w:left="126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971394">
        <w:rPr>
          <w:rFonts w:ascii="Consolas" w:eastAsia="宋体" w:hAnsi="Consolas" w:cs="Consolas"/>
          <w:b/>
          <w:bCs/>
          <w:color w:val="006699"/>
          <w:kern w:val="0"/>
          <w:sz w:val="14"/>
        </w:rPr>
        <w:t>&lt;/bean&gt;</w:t>
      </w:r>
      <w:r w:rsidRPr="0097139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221E10" w:rsidRDefault="00221E10" w:rsidP="00797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</w:p>
    <w:p w:rsidR="00221E10" w:rsidRDefault="00221E10" w:rsidP="00797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</w:p>
    <w:p w:rsidR="000A0F0D" w:rsidRPr="00F940AC" w:rsidRDefault="005E6FE2" w:rsidP="00797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F940AC">
        <w:rPr>
          <w:rFonts w:ascii="宋体" w:eastAsia="宋体" w:hAnsi="宋体" w:cs="宋体" w:hint="eastAsia"/>
          <w:b/>
          <w:kern w:val="0"/>
          <w:sz w:val="22"/>
          <w:szCs w:val="24"/>
        </w:rPr>
        <w:t>9.Spring的ApplicationContext的两种加载方式</w:t>
      </w:r>
    </w:p>
    <w:p w:rsidR="00B75E6C" w:rsidRDefault="00221E10" w:rsidP="00221E10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24"/>
        </w:rPr>
      </w:pPr>
      <w:r w:rsidRPr="00221E10">
        <w:rPr>
          <w:rFonts w:ascii="宋体" w:eastAsia="宋体" w:hAnsi="宋体" w:cs="宋体"/>
          <w:kern w:val="0"/>
          <w:sz w:val="18"/>
          <w:szCs w:val="24"/>
        </w:rPr>
        <w:t>Spring为此提供了两种解决方案，</w:t>
      </w:r>
    </w:p>
    <w:p w:rsidR="00B75E6C" w:rsidRDefault="00B75E6C" w:rsidP="00221E10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24"/>
        </w:rPr>
      </w:pPr>
    </w:p>
    <w:p w:rsidR="0036032C" w:rsidRDefault="00221E10" w:rsidP="00221E10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24"/>
        </w:rPr>
      </w:pPr>
      <w:r w:rsidRPr="00221E10">
        <w:rPr>
          <w:rFonts w:ascii="宋体" w:eastAsia="宋体" w:hAnsi="宋体" w:cs="宋体"/>
          <w:kern w:val="0"/>
          <w:sz w:val="18"/>
          <w:szCs w:val="24"/>
        </w:rPr>
        <w:t>一种是基于</w:t>
      </w:r>
      <w:r w:rsidRPr="00B75E6C">
        <w:rPr>
          <w:rFonts w:ascii="宋体" w:eastAsia="宋体" w:hAnsi="宋体" w:cs="宋体"/>
          <w:b/>
          <w:kern w:val="0"/>
          <w:sz w:val="18"/>
          <w:szCs w:val="24"/>
        </w:rPr>
        <w:t>ContextLoaderListener</w:t>
      </w:r>
      <w:r w:rsidRPr="00221E10">
        <w:rPr>
          <w:rFonts w:ascii="宋体" w:eastAsia="宋体" w:hAnsi="宋体" w:cs="宋体"/>
          <w:kern w:val="0"/>
          <w:sz w:val="18"/>
          <w:szCs w:val="24"/>
        </w:rPr>
        <w:t>实现的（此方案只适用于Servlet2.4及以上规范的Servlet容器）。例如，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221E10">
        <w:rPr>
          <w:rFonts w:ascii="宋体" w:eastAsia="宋体" w:hAnsi="宋体" w:cs="宋体"/>
          <w:kern w:val="0"/>
          <w:sz w:val="18"/>
          <w:szCs w:val="24"/>
        </w:rPr>
        <w:t>在</w:t>
      </w:r>
      <w:r w:rsidRPr="0036032C">
        <w:rPr>
          <w:rFonts w:ascii="宋体" w:eastAsia="宋体" w:hAnsi="宋体" w:cs="宋体"/>
          <w:b/>
          <w:kern w:val="0"/>
          <w:sz w:val="18"/>
          <w:szCs w:val="24"/>
        </w:rPr>
        <w:t>web.xml</w:t>
      </w:r>
      <w:r w:rsidRPr="00221E10">
        <w:rPr>
          <w:rFonts w:ascii="宋体" w:eastAsia="宋体" w:hAnsi="宋体" w:cs="宋体"/>
          <w:kern w:val="0"/>
          <w:sz w:val="18"/>
          <w:szCs w:val="24"/>
        </w:rPr>
        <w:t>中加入如下代码：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221E10">
        <w:rPr>
          <w:rFonts w:ascii="宋体" w:eastAsia="宋体" w:hAnsi="宋体" w:cs="宋体"/>
          <w:kern w:val="0"/>
          <w:sz w:val="18"/>
          <w:szCs w:val="24"/>
        </w:rPr>
        <w:t>&lt;!-- 指定Spring的配置文件，多个配置文件以逗号分隔 --&gt;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221E10">
        <w:rPr>
          <w:rFonts w:ascii="宋体" w:eastAsia="宋体" w:hAnsi="宋体" w:cs="宋体"/>
          <w:kern w:val="0"/>
          <w:sz w:val="18"/>
          <w:szCs w:val="24"/>
        </w:rPr>
        <w:t>&lt;context-param&gt;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221E10">
        <w:rPr>
          <w:rFonts w:ascii="宋体" w:eastAsia="宋体" w:hAnsi="宋体" w:cs="宋体"/>
          <w:kern w:val="0"/>
          <w:sz w:val="18"/>
          <w:szCs w:val="24"/>
        </w:rPr>
        <w:t>&lt;param-name&gt;contextConfigLocation&lt;/param-name&gt;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221E10">
        <w:rPr>
          <w:rFonts w:ascii="宋体" w:eastAsia="宋体" w:hAnsi="宋体" w:cs="宋体"/>
          <w:kern w:val="0"/>
          <w:sz w:val="18"/>
          <w:szCs w:val="24"/>
        </w:rPr>
        <w:t>&lt;param-value&gt;classpath:spring-config/applicationContext.xml&lt;/param-value&gt;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221E10">
        <w:rPr>
          <w:rFonts w:ascii="宋体" w:eastAsia="宋体" w:hAnsi="宋体" w:cs="宋体"/>
          <w:kern w:val="0"/>
          <w:sz w:val="18"/>
          <w:szCs w:val="24"/>
        </w:rPr>
        <w:t>&lt;/context-param&gt;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221E10">
        <w:rPr>
          <w:rFonts w:ascii="宋体" w:eastAsia="宋体" w:hAnsi="宋体" w:cs="宋体"/>
          <w:kern w:val="0"/>
          <w:sz w:val="18"/>
          <w:szCs w:val="24"/>
        </w:rPr>
        <w:t>&lt;!-- 指定以Listener方式启动Spring容器 --&gt;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221E10">
        <w:rPr>
          <w:rFonts w:ascii="宋体" w:eastAsia="宋体" w:hAnsi="宋体" w:cs="宋体"/>
          <w:kern w:val="0"/>
          <w:sz w:val="18"/>
          <w:szCs w:val="24"/>
        </w:rPr>
        <w:t>&lt;listener&gt;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B57224">
        <w:rPr>
          <w:rFonts w:ascii="宋体" w:eastAsia="宋体" w:hAnsi="宋体" w:cs="宋体"/>
          <w:b/>
          <w:kern w:val="0"/>
          <w:sz w:val="18"/>
          <w:szCs w:val="24"/>
        </w:rPr>
        <w:t>&lt;listener-class&gt;</w:t>
      </w:r>
      <w:r w:rsidRPr="00221E10">
        <w:rPr>
          <w:rFonts w:ascii="宋体" w:eastAsia="宋体" w:hAnsi="宋体" w:cs="宋体"/>
          <w:kern w:val="0"/>
          <w:sz w:val="18"/>
          <w:szCs w:val="24"/>
        </w:rPr>
        <w:t>org.springframework.web.context.ContextLoaderListener&lt;/listener-class&gt;</w:t>
      </w:r>
    </w:p>
    <w:p w:rsidR="00221E10" w:rsidRDefault="00221E10" w:rsidP="00221E10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24"/>
        </w:rPr>
      </w:pPr>
      <w:r w:rsidRPr="00221E10">
        <w:rPr>
          <w:rFonts w:ascii="宋体" w:eastAsia="宋体" w:hAnsi="宋体" w:cs="宋体"/>
          <w:kern w:val="0"/>
          <w:sz w:val="18"/>
          <w:szCs w:val="24"/>
        </w:rPr>
        <w:t>&lt;/listener&gt;</w:t>
      </w:r>
    </w:p>
    <w:p w:rsidR="00926E5C" w:rsidRPr="00221E10" w:rsidRDefault="00926E5C" w:rsidP="00221E10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</w:p>
    <w:p w:rsidR="00AD57B4" w:rsidRDefault="00221E10" w:rsidP="00221E10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24"/>
        </w:rPr>
      </w:pPr>
      <w:r w:rsidRPr="00221E10">
        <w:rPr>
          <w:rFonts w:ascii="宋体" w:eastAsia="宋体" w:hAnsi="宋体" w:cs="宋体"/>
          <w:kern w:val="0"/>
          <w:sz w:val="18"/>
          <w:szCs w:val="24"/>
        </w:rPr>
        <w:t>另外一种方案则是基于</w:t>
      </w:r>
      <w:r w:rsidRPr="00926E5C">
        <w:rPr>
          <w:rFonts w:ascii="宋体" w:eastAsia="宋体" w:hAnsi="宋体" w:cs="宋体"/>
          <w:b/>
          <w:kern w:val="0"/>
          <w:sz w:val="18"/>
          <w:szCs w:val="24"/>
        </w:rPr>
        <w:t>ContextLoaderServlet</w:t>
      </w:r>
      <w:r w:rsidRPr="00221E10">
        <w:rPr>
          <w:rFonts w:ascii="宋体" w:eastAsia="宋体" w:hAnsi="宋体" w:cs="宋体"/>
          <w:kern w:val="0"/>
          <w:sz w:val="18"/>
          <w:szCs w:val="24"/>
        </w:rPr>
        <w:t>实现的。</w:t>
      </w:r>
    </w:p>
    <w:p w:rsidR="00AD57B4" w:rsidRDefault="00221E10" w:rsidP="00221E10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24"/>
        </w:rPr>
      </w:pPr>
      <w:r w:rsidRPr="00221E10">
        <w:rPr>
          <w:rFonts w:ascii="宋体" w:eastAsia="宋体" w:hAnsi="宋体" w:cs="宋体"/>
          <w:kern w:val="0"/>
          <w:sz w:val="18"/>
          <w:szCs w:val="24"/>
        </w:rPr>
        <w:t>例如，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221E10">
        <w:rPr>
          <w:rFonts w:ascii="宋体" w:eastAsia="宋体" w:hAnsi="宋体" w:cs="宋体"/>
          <w:kern w:val="0"/>
          <w:sz w:val="18"/>
          <w:szCs w:val="24"/>
        </w:rPr>
        <w:t>在</w:t>
      </w:r>
      <w:r w:rsidRPr="00AD57B4">
        <w:rPr>
          <w:rFonts w:ascii="宋体" w:eastAsia="宋体" w:hAnsi="宋体" w:cs="宋体"/>
          <w:b/>
          <w:kern w:val="0"/>
          <w:sz w:val="18"/>
          <w:szCs w:val="24"/>
        </w:rPr>
        <w:t>web.xml</w:t>
      </w:r>
      <w:r w:rsidRPr="00221E10">
        <w:rPr>
          <w:rFonts w:ascii="宋体" w:eastAsia="宋体" w:hAnsi="宋体" w:cs="宋体"/>
          <w:kern w:val="0"/>
          <w:sz w:val="18"/>
          <w:szCs w:val="24"/>
        </w:rPr>
        <w:t>中加入如下代码：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221E10">
        <w:rPr>
          <w:rFonts w:ascii="宋体" w:eastAsia="宋体" w:hAnsi="宋体" w:cs="宋体"/>
          <w:kern w:val="0"/>
          <w:sz w:val="18"/>
          <w:szCs w:val="24"/>
        </w:rPr>
        <w:t>&lt;!-- 指定Spring的配置文件，多个配置文件以逗号分隔 --&gt;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221E10">
        <w:rPr>
          <w:rFonts w:ascii="宋体" w:eastAsia="宋体" w:hAnsi="宋体" w:cs="宋体"/>
          <w:kern w:val="0"/>
          <w:sz w:val="18"/>
          <w:szCs w:val="24"/>
        </w:rPr>
        <w:t>&lt;context-param&gt;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221E10">
        <w:rPr>
          <w:rFonts w:ascii="宋体" w:eastAsia="宋体" w:hAnsi="宋体" w:cs="宋体"/>
          <w:kern w:val="0"/>
          <w:sz w:val="18"/>
          <w:szCs w:val="24"/>
        </w:rPr>
        <w:t>&lt;param-name&gt;contextConfigLocation&lt;/param-name&gt;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221E10">
        <w:rPr>
          <w:rFonts w:ascii="宋体" w:eastAsia="宋体" w:hAnsi="宋体" w:cs="宋体"/>
          <w:kern w:val="0"/>
          <w:sz w:val="20"/>
          <w:szCs w:val="24"/>
        </w:rPr>
        <w:t>&lt;param-value&gt;classpath:spring-config/applicationContext.xml&lt;/param-value&gt;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221E10">
        <w:rPr>
          <w:rFonts w:ascii="宋体" w:eastAsia="宋体" w:hAnsi="宋体" w:cs="宋体"/>
          <w:kern w:val="0"/>
          <w:sz w:val="20"/>
          <w:szCs w:val="24"/>
        </w:rPr>
        <w:t>&lt;/context-param&gt;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221E10">
        <w:rPr>
          <w:rFonts w:ascii="宋体" w:eastAsia="宋体" w:hAnsi="宋体" w:cs="宋体"/>
          <w:kern w:val="0"/>
          <w:sz w:val="20"/>
          <w:szCs w:val="24"/>
        </w:rPr>
        <w:lastRenderedPageBreak/>
        <w:t>&lt;!-- 指定以Servlet方式启动Spring容器 --&gt;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221E10">
        <w:rPr>
          <w:rFonts w:ascii="宋体" w:eastAsia="宋体" w:hAnsi="宋体" w:cs="宋体"/>
          <w:kern w:val="0"/>
          <w:sz w:val="20"/>
          <w:szCs w:val="24"/>
        </w:rPr>
        <w:t>&lt;servlet&gt;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221E10">
        <w:rPr>
          <w:rFonts w:ascii="宋体" w:eastAsia="宋体" w:hAnsi="宋体" w:cs="宋体"/>
          <w:kern w:val="0"/>
          <w:sz w:val="20"/>
          <w:szCs w:val="24"/>
        </w:rPr>
        <w:t>&lt;servlet-name&gt;context&lt;/servlet-name&gt;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221E10">
        <w:rPr>
          <w:rFonts w:ascii="宋体" w:eastAsia="宋体" w:hAnsi="宋体" w:cs="宋体"/>
          <w:kern w:val="0"/>
          <w:sz w:val="20"/>
          <w:szCs w:val="24"/>
        </w:rPr>
        <w:t>&lt;servlet-class&gt;org.springframework.web.context.ContextLoaderServlet&lt;/servlet-class&gt;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221E10">
        <w:rPr>
          <w:rFonts w:ascii="宋体" w:eastAsia="宋体" w:hAnsi="宋体" w:cs="宋体"/>
          <w:kern w:val="0"/>
          <w:sz w:val="20"/>
          <w:szCs w:val="24"/>
        </w:rPr>
        <w:t>&lt;load-on-startup&gt;1&lt;/load-on-startup&gt;</w:t>
      </w:r>
      <w:r w:rsidR="003B4AE4">
        <w:rPr>
          <w:rFonts w:ascii="宋体" w:eastAsia="宋体" w:hAnsi="宋体" w:cs="宋体" w:hint="eastAsia"/>
          <w:kern w:val="0"/>
          <w:sz w:val="20"/>
          <w:szCs w:val="24"/>
        </w:rPr>
        <w:t xml:space="preserve"> //最高优先级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 w:hint="eastAsia"/>
          <w:kern w:val="0"/>
          <w:sz w:val="20"/>
          <w:szCs w:val="24"/>
        </w:rPr>
      </w:pPr>
      <w:r w:rsidRPr="00221E10">
        <w:rPr>
          <w:rFonts w:ascii="宋体" w:eastAsia="宋体" w:hAnsi="宋体" w:cs="宋体"/>
          <w:kern w:val="0"/>
          <w:sz w:val="20"/>
          <w:szCs w:val="24"/>
        </w:rPr>
        <w:t>&lt;/servlet&gt;</w:t>
      </w:r>
    </w:p>
    <w:p w:rsidR="00221E10" w:rsidRPr="00221E10" w:rsidRDefault="00221E10" w:rsidP="00221E10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221E10">
        <w:rPr>
          <w:rFonts w:ascii="宋体" w:eastAsia="宋体" w:hAnsi="宋体" w:cs="宋体"/>
          <w:kern w:val="0"/>
          <w:sz w:val="20"/>
          <w:szCs w:val="24"/>
        </w:rPr>
        <w:t>从servlet容器启动时加载组件的顺序来看，Listener组件是优先于Servlet组件的。基于Servlet方式的加载方案主要是为了兼容Servlet2.3及以下规范的Servlet容器。以Tomcat为例，</w:t>
      </w:r>
      <w:r w:rsidRPr="00221E10">
        <w:rPr>
          <w:rFonts w:ascii="宋体" w:eastAsia="宋体" w:hAnsi="宋体" w:cs="宋体"/>
          <w:b/>
          <w:kern w:val="0"/>
          <w:sz w:val="20"/>
          <w:szCs w:val="24"/>
        </w:rPr>
        <w:t>Tomcat 5.x都已经支持Servlet2.4规范了，因此，基于Listener方式启动Spring容器是目前的主流选择</w:t>
      </w:r>
    </w:p>
    <w:p w:rsidR="00221E10" w:rsidRPr="00221E10" w:rsidRDefault="00221E10" w:rsidP="00797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AC7420" w:rsidRDefault="00AC7420" w:rsidP="00797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AC7420" w:rsidRPr="00243279" w:rsidRDefault="00EB1035" w:rsidP="00797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 w:rsidRPr="00243279">
        <w:rPr>
          <w:rFonts w:ascii="宋体" w:eastAsia="宋体" w:hAnsi="宋体" w:cs="宋体" w:hint="eastAsia"/>
          <w:b/>
          <w:kern w:val="0"/>
          <w:sz w:val="32"/>
          <w:szCs w:val="24"/>
        </w:rPr>
        <w:t>10.</w:t>
      </w:r>
      <w:r w:rsidR="00351E91" w:rsidRPr="00243279">
        <w:rPr>
          <w:rFonts w:ascii="宋体" w:eastAsia="宋体" w:hAnsi="宋体" w:cs="宋体" w:hint="eastAsia"/>
          <w:b/>
          <w:kern w:val="0"/>
          <w:sz w:val="32"/>
          <w:szCs w:val="24"/>
        </w:rPr>
        <w:t>Spring JdbcTemplate查询示例</w:t>
      </w:r>
    </w:p>
    <w:p w:rsidR="008D2BBD" w:rsidRPr="008D2BBD" w:rsidRDefault="008D2BBD" w:rsidP="008D2BBD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8D2BBD">
        <w:rPr>
          <w:rFonts w:ascii="宋体" w:eastAsia="宋体" w:hAnsi="宋体" w:cs="宋体"/>
          <w:kern w:val="0"/>
          <w:sz w:val="20"/>
          <w:szCs w:val="24"/>
        </w:rPr>
        <w:t xml:space="preserve">这里有几个例子向您展示如何使用JdbcTemplate的query()方法来查询或从数据库提取数据。整个项目的目录结构如下： </w:t>
      </w:r>
    </w:p>
    <w:p w:rsidR="008D2BBD" w:rsidRPr="008D2BBD" w:rsidRDefault="008D2BBD" w:rsidP="008D2BB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8D2BBD">
        <w:rPr>
          <w:rFonts w:ascii="宋体" w:eastAsia="宋体" w:hAnsi="宋体" w:cs="宋体"/>
          <w:b/>
          <w:bCs/>
          <w:kern w:val="0"/>
          <w:sz w:val="24"/>
          <w:szCs w:val="36"/>
        </w:rPr>
        <w:t>1.查询</w:t>
      </w:r>
      <w:r w:rsidRPr="001D7C59">
        <w:rPr>
          <w:rFonts w:ascii="宋体" w:eastAsia="宋体" w:hAnsi="宋体" w:cs="宋体"/>
          <w:b/>
          <w:bCs/>
          <w:kern w:val="0"/>
          <w:sz w:val="32"/>
          <w:szCs w:val="36"/>
        </w:rPr>
        <w:t>单行</w:t>
      </w:r>
      <w:r w:rsidRPr="008D2BBD">
        <w:rPr>
          <w:rFonts w:ascii="宋体" w:eastAsia="宋体" w:hAnsi="宋体" w:cs="宋体"/>
          <w:b/>
          <w:bCs/>
          <w:kern w:val="0"/>
          <w:sz w:val="24"/>
          <w:szCs w:val="36"/>
        </w:rPr>
        <w:t xml:space="preserve">数据 </w:t>
      </w:r>
      <w:r w:rsidR="002A2B55">
        <w:rPr>
          <w:rFonts w:ascii="宋体" w:eastAsia="宋体" w:hAnsi="宋体" w:cs="宋体" w:hint="eastAsia"/>
          <w:b/>
          <w:bCs/>
          <w:kern w:val="0"/>
          <w:sz w:val="24"/>
          <w:szCs w:val="36"/>
        </w:rPr>
        <w:t xml:space="preserve">  RowMapper接口</w:t>
      </w:r>
      <w:r w:rsidR="008A39E5">
        <w:rPr>
          <w:rFonts w:ascii="宋体" w:eastAsia="宋体" w:hAnsi="宋体" w:cs="宋体" w:hint="eastAsia"/>
          <w:b/>
          <w:bCs/>
          <w:kern w:val="0"/>
          <w:sz w:val="24"/>
          <w:szCs w:val="36"/>
        </w:rPr>
        <w:t>对象传入queryForObject</w:t>
      </w:r>
    </w:p>
    <w:p w:rsidR="008D2BBD" w:rsidRPr="008D2BBD" w:rsidRDefault="008D2BBD" w:rsidP="008D2BBD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8D2BBD">
        <w:rPr>
          <w:rFonts w:ascii="宋体" w:eastAsia="宋体" w:hAnsi="宋体" w:cs="宋体"/>
          <w:kern w:val="0"/>
          <w:sz w:val="20"/>
          <w:szCs w:val="24"/>
        </w:rPr>
        <w:t xml:space="preserve">这里有两种方法来查询或从数据库中提取单行记录，并将其转换成一个模型类。 </w:t>
      </w:r>
    </w:p>
    <w:p w:rsidR="008D2BBD" w:rsidRPr="008D2BBD" w:rsidRDefault="008D2BBD" w:rsidP="008D2BB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15"/>
          <w:szCs w:val="36"/>
        </w:rPr>
      </w:pPr>
      <w:r w:rsidRPr="008D2BBD">
        <w:rPr>
          <w:rFonts w:ascii="宋体" w:eastAsia="宋体" w:hAnsi="宋体" w:cs="宋体"/>
          <w:b/>
          <w:bCs/>
          <w:kern w:val="0"/>
          <w:sz w:val="15"/>
          <w:szCs w:val="36"/>
        </w:rPr>
        <w:t xml:space="preserve">1.1 自定义RowMapper </w:t>
      </w:r>
    </w:p>
    <w:p w:rsidR="008D2BBD" w:rsidRPr="008D2BBD" w:rsidRDefault="008D2BBD" w:rsidP="008D2BBD">
      <w:pPr>
        <w:widowControl/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8D2BBD">
        <w:rPr>
          <w:rFonts w:ascii="宋体" w:eastAsia="宋体" w:hAnsi="宋体" w:cs="宋体"/>
          <w:kern w:val="0"/>
          <w:sz w:val="15"/>
          <w:szCs w:val="24"/>
        </w:rPr>
        <w:t>在一般情况下，它总是建议实现 </w:t>
      </w:r>
      <w:r w:rsidRPr="00024234">
        <w:rPr>
          <w:rFonts w:ascii="宋体" w:eastAsia="宋体" w:hAnsi="宋体" w:cs="宋体"/>
          <w:b/>
          <w:kern w:val="0"/>
          <w:sz w:val="18"/>
          <w:szCs w:val="24"/>
        </w:rPr>
        <w:t>RowMapper 接口</w:t>
      </w:r>
      <w:r w:rsidRPr="008D2BBD">
        <w:rPr>
          <w:rFonts w:ascii="宋体" w:eastAsia="宋体" w:hAnsi="宋体" w:cs="宋体"/>
          <w:kern w:val="0"/>
          <w:sz w:val="15"/>
          <w:szCs w:val="24"/>
        </w:rPr>
        <w:t xml:space="preserve">来创建自定义的RowMapper，以满足您的需求。 </w:t>
      </w: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8D2BBD">
        <w:rPr>
          <w:rFonts w:ascii="宋体" w:eastAsia="宋体" w:hAnsi="宋体" w:cs="宋体"/>
          <w:kern w:val="0"/>
          <w:sz w:val="15"/>
          <w:szCs w:val="24"/>
        </w:rPr>
        <w:t>package com.yiibai.customer.model;</w:t>
      </w: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8D2BBD">
        <w:rPr>
          <w:rFonts w:ascii="宋体" w:eastAsia="宋体" w:hAnsi="宋体" w:cs="宋体"/>
          <w:kern w:val="0"/>
          <w:sz w:val="15"/>
          <w:szCs w:val="24"/>
        </w:rPr>
        <w:t>import java.sql.ResultSet;</w:t>
      </w: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8D2BBD">
        <w:rPr>
          <w:rFonts w:ascii="宋体" w:eastAsia="宋体" w:hAnsi="宋体" w:cs="宋体"/>
          <w:kern w:val="0"/>
          <w:sz w:val="15"/>
          <w:szCs w:val="24"/>
        </w:rPr>
        <w:t>import java.sql.SQLException;</w:t>
      </w: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8D2BBD">
        <w:rPr>
          <w:rFonts w:ascii="宋体" w:eastAsia="宋体" w:hAnsi="宋体" w:cs="宋体"/>
          <w:kern w:val="0"/>
          <w:sz w:val="15"/>
          <w:szCs w:val="24"/>
        </w:rPr>
        <w:t>import org.springframework.jdbc.core.RowMapper;</w:t>
      </w: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8D2BBD">
        <w:rPr>
          <w:rFonts w:ascii="宋体" w:eastAsia="宋体" w:hAnsi="宋体" w:cs="宋体"/>
          <w:kern w:val="0"/>
          <w:sz w:val="15"/>
          <w:szCs w:val="24"/>
        </w:rPr>
        <w:t>public class CustomerRowMapper implements RowMapper</w:t>
      </w:r>
    </w:p>
    <w:p w:rsid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5"/>
          <w:szCs w:val="24"/>
        </w:rPr>
      </w:pPr>
      <w:r w:rsidRPr="008D2BBD">
        <w:rPr>
          <w:rFonts w:ascii="宋体" w:eastAsia="宋体" w:hAnsi="宋体" w:cs="宋体"/>
          <w:kern w:val="0"/>
          <w:sz w:val="15"/>
          <w:szCs w:val="24"/>
        </w:rPr>
        <w:t>{</w:t>
      </w:r>
    </w:p>
    <w:p w:rsidR="00D17C81" w:rsidRPr="0045614A" w:rsidRDefault="00D17C81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15"/>
          <w:szCs w:val="24"/>
        </w:rPr>
      </w:pPr>
      <w:r>
        <w:rPr>
          <w:rFonts w:ascii="宋体" w:eastAsia="宋体" w:hAnsi="宋体" w:cs="宋体" w:hint="eastAsia"/>
          <w:kern w:val="0"/>
          <w:sz w:val="15"/>
          <w:szCs w:val="24"/>
        </w:rPr>
        <w:tab/>
      </w:r>
      <w:r w:rsidRPr="0045614A">
        <w:rPr>
          <w:rFonts w:ascii="宋体" w:eastAsia="宋体" w:hAnsi="宋体" w:cs="宋体" w:hint="eastAsia"/>
          <w:b/>
          <w:kern w:val="0"/>
          <w:sz w:val="16"/>
          <w:szCs w:val="24"/>
        </w:rPr>
        <w:t>//</w:t>
      </w:r>
      <w:r w:rsidR="00D121F2">
        <w:rPr>
          <w:rFonts w:ascii="宋体" w:eastAsia="宋体" w:hAnsi="宋体" w:cs="宋体" w:hint="eastAsia"/>
          <w:b/>
          <w:kern w:val="0"/>
          <w:sz w:val="16"/>
          <w:szCs w:val="24"/>
        </w:rPr>
        <w:t>这里通过结果集</w:t>
      </w:r>
      <w:r w:rsidRPr="0045614A">
        <w:rPr>
          <w:rFonts w:ascii="宋体" w:eastAsia="宋体" w:hAnsi="宋体" w:cs="宋体" w:hint="eastAsia"/>
          <w:b/>
          <w:kern w:val="0"/>
          <w:sz w:val="16"/>
          <w:szCs w:val="24"/>
        </w:rPr>
        <w:t>来封装一个对象</w:t>
      </w: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8D2BBD">
        <w:rPr>
          <w:rFonts w:ascii="宋体" w:eastAsia="宋体" w:hAnsi="宋体" w:cs="宋体"/>
          <w:kern w:val="0"/>
          <w:sz w:val="15"/>
          <w:szCs w:val="24"/>
        </w:rPr>
        <w:tab/>
        <w:t>public Object mapRow(ResultSet rs, int rowNum) throws SQLException {</w:t>
      </w: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8D2BBD">
        <w:rPr>
          <w:rFonts w:ascii="宋体" w:eastAsia="宋体" w:hAnsi="宋体" w:cs="宋体"/>
          <w:kern w:val="0"/>
          <w:sz w:val="15"/>
          <w:szCs w:val="24"/>
        </w:rPr>
        <w:tab/>
      </w:r>
      <w:r w:rsidRPr="008D2BBD">
        <w:rPr>
          <w:rFonts w:ascii="宋体" w:eastAsia="宋体" w:hAnsi="宋体" w:cs="宋体"/>
          <w:kern w:val="0"/>
          <w:sz w:val="15"/>
          <w:szCs w:val="24"/>
        </w:rPr>
        <w:tab/>
        <w:t>Customer customer = new Customer();</w:t>
      </w: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8D2BBD">
        <w:rPr>
          <w:rFonts w:ascii="宋体" w:eastAsia="宋体" w:hAnsi="宋体" w:cs="宋体"/>
          <w:kern w:val="0"/>
          <w:sz w:val="15"/>
          <w:szCs w:val="24"/>
        </w:rPr>
        <w:tab/>
      </w:r>
      <w:r w:rsidRPr="008D2BBD">
        <w:rPr>
          <w:rFonts w:ascii="宋体" w:eastAsia="宋体" w:hAnsi="宋体" w:cs="宋体"/>
          <w:kern w:val="0"/>
          <w:sz w:val="15"/>
          <w:szCs w:val="24"/>
        </w:rPr>
        <w:tab/>
        <w:t>customer.setCustId(rs.getInt("CUST_ID"));</w:t>
      </w: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8D2BBD">
        <w:rPr>
          <w:rFonts w:ascii="宋体" w:eastAsia="宋体" w:hAnsi="宋体" w:cs="宋体"/>
          <w:kern w:val="0"/>
          <w:sz w:val="15"/>
          <w:szCs w:val="24"/>
        </w:rPr>
        <w:tab/>
      </w:r>
      <w:r w:rsidRPr="008D2BBD">
        <w:rPr>
          <w:rFonts w:ascii="宋体" w:eastAsia="宋体" w:hAnsi="宋体" w:cs="宋体"/>
          <w:kern w:val="0"/>
          <w:sz w:val="15"/>
          <w:szCs w:val="24"/>
        </w:rPr>
        <w:tab/>
        <w:t>customer.setName(rs.getString("NAME"));</w:t>
      </w: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8D2BBD">
        <w:rPr>
          <w:rFonts w:ascii="宋体" w:eastAsia="宋体" w:hAnsi="宋体" w:cs="宋体"/>
          <w:kern w:val="0"/>
          <w:sz w:val="15"/>
          <w:szCs w:val="24"/>
        </w:rPr>
        <w:tab/>
      </w:r>
      <w:r w:rsidRPr="008D2BBD">
        <w:rPr>
          <w:rFonts w:ascii="宋体" w:eastAsia="宋体" w:hAnsi="宋体" w:cs="宋体"/>
          <w:kern w:val="0"/>
          <w:sz w:val="15"/>
          <w:szCs w:val="24"/>
        </w:rPr>
        <w:tab/>
        <w:t>customer.setAge(rs.getInt("AGE"));</w:t>
      </w: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8D2BBD">
        <w:rPr>
          <w:rFonts w:ascii="宋体" w:eastAsia="宋体" w:hAnsi="宋体" w:cs="宋体"/>
          <w:kern w:val="0"/>
          <w:sz w:val="15"/>
          <w:szCs w:val="24"/>
        </w:rPr>
        <w:tab/>
      </w:r>
      <w:r w:rsidRPr="008D2BBD">
        <w:rPr>
          <w:rFonts w:ascii="宋体" w:eastAsia="宋体" w:hAnsi="宋体" w:cs="宋体"/>
          <w:kern w:val="0"/>
          <w:sz w:val="15"/>
          <w:szCs w:val="24"/>
        </w:rPr>
        <w:tab/>
        <w:t>return customer;</w:t>
      </w: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8D2BBD">
        <w:rPr>
          <w:rFonts w:ascii="宋体" w:eastAsia="宋体" w:hAnsi="宋体" w:cs="宋体"/>
          <w:kern w:val="0"/>
          <w:sz w:val="15"/>
          <w:szCs w:val="24"/>
        </w:rPr>
        <w:tab/>
        <w:t>}</w:t>
      </w: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8D2BBD">
        <w:rPr>
          <w:rFonts w:ascii="宋体" w:eastAsia="宋体" w:hAnsi="宋体" w:cs="宋体"/>
          <w:kern w:val="0"/>
          <w:sz w:val="15"/>
          <w:szCs w:val="24"/>
        </w:rPr>
        <w:tab/>
      </w:r>
    </w:p>
    <w:p w:rsidR="00D76F4A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5"/>
          <w:szCs w:val="24"/>
        </w:rPr>
      </w:pPr>
      <w:r w:rsidRPr="008D2BBD">
        <w:rPr>
          <w:rFonts w:ascii="宋体" w:eastAsia="宋体" w:hAnsi="宋体" w:cs="宋体"/>
          <w:kern w:val="0"/>
          <w:sz w:val="15"/>
          <w:szCs w:val="24"/>
        </w:rPr>
        <w:t>}</w:t>
      </w:r>
    </w:p>
    <w:p w:rsidR="004A02C8" w:rsidRDefault="004A02C8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5"/>
          <w:szCs w:val="24"/>
        </w:rPr>
      </w:pPr>
    </w:p>
    <w:p w:rsidR="004A02C8" w:rsidRPr="008D2BBD" w:rsidRDefault="004A02C8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</w:p>
    <w:p w:rsidR="008D2BBD" w:rsidRDefault="00C32568" w:rsidP="008D2BBD">
      <w:pPr>
        <w:widowControl/>
        <w:jc w:val="left"/>
        <w:rPr>
          <w:rFonts w:ascii="宋体" w:eastAsia="宋体" w:hAnsi="宋体" w:cs="宋体"/>
          <w:kern w:val="0"/>
          <w:sz w:val="15"/>
          <w:szCs w:val="24"/>
        </w:rPr>
      </w:pPr>
      <w:r>
        <w:rPr>
          <w:rFonts w:ascii="宋体" w:eastAsia="宋体" w:hAnsi="宋体" w:cs="宋体" w:hint="eastAsia"/>
          <w:kern w:val="0"/>
          <w:sz w:val="15"/>
          <w:szCs w:val="24"/>
        </w:rPr>
        <w:t>将RowMapper对象</w:t>
      </w:r>
      <w:r w:rsidR="008D2BBD" w:rsidRPr="008D2BBD">
        <w:rPr>
          <w:rFonts w:ascii="宋体" w:eastAsia="宋体" w:hAnsi="宋体" w:cs="宋体"/>
          <w:kern w:val="0"/>
          <w:sz w:val="15"/>
          <w:szCs w:val="24"/>
        </w:rPr>
        <w:t xml:space="preserve">传递给 queryForObject()方法，返回的结果将调用自定义 mapRow()方法的值匹配到属性。 </w:t>
      </w:r>
    </w:p>
    <w:p w:rsidR="008A28EB" w:rsidRDefault="008A28EB" w:rsidP="008D2BBD">
      <w:pPr>
        <w:widowControl/>
        <w:jc w:val="left"/>
        <w:rPr>
          <w:rFonts w:ascii="宋体" w:eastAsia="宋体" w:hAnsi="宋体" w:cs="宋体"/>
          <w:kern w:val="0"/>
          <w:sz w:val="16"/>
          <w:szCs w:val="24"/>
        </w:rPr>
      </w:pPr>
    </w:p>
    <w:p w:rsidR="00722485" w:rsidRPr="00722485" w:rsidRDefault="00551CED" w:rsidP="008D2BBD">
      <w:pPr>
        <w:widowControl/>
        <w:jc w:val="left"/>
        <w:rPr>
          <w:rFonts w:ascii="宋体" w:eastAsia="宋体" w:hAnsi="宋体" w:cs="宋体" w:hint="eastAsia"/>
          <w:b/>
          <w:kern w:val="0"/>
          <w:sz w:val="16"/>
          <w:szCs w:val="24"/>
        </w:rPr>
      </w:pPr>
      <w:r w:rsidRPr="00722485">
        <w:rPr>
          <w:rFonts w:ascii="宋体" w:eastAsia="宋体" w:hAnsi="宋体" w:cs="宋体" w:hint="eastAsia"/>
          <w:b/>
          <w:kern w:val="0"/>
          <w:sz w:val="16"/>
          <w:szCs w:val="24"/>
        </w:rPr>
        <w:t>queryForObject</w:t>
      </w:r>
    </w:p>
    <w:p w:rsidR="00F01A4E" w:rsidRPr="00722485" w:rsidRDefault="00F01A4E" w:rsidP="008D2BBD">
      <w:pPr>
        <w:widowControl/>
        <w:jc w:val="left"/>
        <w:rPr>
          <w:rFonts w:ascii="宋体" w:eastAsia="宋体" w:hAnsi="宋体" w:cs="宋体" w:hint="eastAsia"/>
          <w:kern w:val="0"/>
          <w:sz w:val="16"/>
          <w:szCs w:val="24"/>
        </w:rPr>
      </w:pPr>
      <w:r w:rsidRPr="00722485">
        <w:rPr>
          <w:rFonts w:ascii="宋体" w:eastAsia="宋体" w:hAnsi="宋体" w:cs="宋体" w:hint="eastAsia"/>
          <w:b/>
          <w:kern w:val="0"/>
          <w:sz w:val="16"/>
          <w:szCs w:val="24"/>
        </w:rPr>
        <w:t>参数</w:t>
      </w:r>
      <w:r w:rsidR="00722485">
        <w:rPr>
          <w:rFonts w:ascii="宋体" w:eastAsia="宋体" w:hAnsi="宋体" w:cs="宋体" w:hint="eastAsia"/>
          <w:kern w:val="0"/>
          <w:sz w:val="16"/>
          <w:szCs w:val="24"/>
        </w:rPr>
        <w:t>:</w:t>
      </w:r>
      <w:r w:rsidRPr="00E42173">
        <w:rPr>
          <w:rFonts w:ascii="宋体" w:eastAsia="宋体" w:hAnsi="宋体" w:cs="宋体" w:hint="eastAsia"/>
          <w:b/>
          <w:kern w:val="0"/>
          <w:sz w:val="16"/>
          <w:szCs w:val="24"/>
        </w:rPr>
        <w:t>预编译sql语句</w:t>
      </w:r>
      <w:r w:rsidR="005E4927" w:rsidRPr="00E42173">
        <w:rPr>
          <w:rFonts w:ascii="宋体" w:eastAsia="宋体" w:hAnsi="宋体" w:cs="宋体" w:hint="eastAsia"/>
          <w:kern w:val="0"/>
          <w:sz w:val="16"/>
          <w:szCs w:val="24"/>
        </w:rPr>
        <w:t>、</w:t>
      </w:r>
      <w:r w:rsidR="00DE20C9" w:rsidRPr="00E42173">
        <w:rPr>
          <w:rFonts w:ascii="宋体" w:eastAsia="宋体" w:hAnsi="宋体" w:cs="宋体" w:hint="eastAsia"/>
          <w:b/>
          <w:kern w:val="0"/>
          <w:sz w:val="16"/>
          <w:szCs w:val="24"/>
        </w:rPr>
        <w:t>填入的?参数</w:t>
      </w:r>
      <w:r w:rsidR="007F5286">
        <w:rPr>
          <w:rFonts w:ascii="宋体" w:eastAsia="宋体" w:hAnsi="宋体" w:cs="宋体" w:hint="eastAsia"/>
          <w:b/>
          <w:kern w:val="0"/>
          <w:sz w:val="16"/>
          <w:szCs w:val="24"/>
        </w:rPr>
        <w:t>（可变的Object参数）</w:t>
      </w:r>
      <w:r w:rsidR="00DE20C9" w:rsidRPr="00E42173">
        <w:rPr>
          <w:rFonts w:ascii="宋体" w:eastAsia="宋体" w:hAnsi="宋体" w:cs="宋体" w:hint="eastAsia"/>
          <w:kern w:val="0"/>
          <w:sz w:val="16"/>
          <w:szCs w:val="24"/>
        </w:rPr>
        <w:t>、</w:t>
      </w:r>
      <w:r w:rsidR="00BB0D83">
        <w:rPr>
          <w:rFonts w:ascii="宋体" w:eastAsia="宋体" w:hAnsi="宋体" w:cs="宋体" w:hint="eastAsia"/>
          <w:b/>
          <w:kern w:val="0"/>
          <w:sz w:val="16"/>
          <w:szCs w:val="24"/>
        </w:rPr>
        <w:t>得到的结果集所要传入的</w:t>
      </w:r>
      <w:r w:rsidR="00DE20C9" w:rsidRPr="00E42173">
        <w:rPr>
          <w:rFonts w:ascii="宋体" w:eastAsia="宋体" w:hAnsi="宋体" w:cs="宋体" w:hint="eastAsia"/>
          <w:b/>
          <w:kern w:val="0"/>
          <w:sz w:val="16"/>
          <w:szCs w:val="24"/>
        </w:rPr>
        <w:t>bean</w:t>
      </w:r>
    </w:p>
    <w:p w:rsidR="00EF088C" w:rsidRPr="008D2BBD" w:rsidRDefault="00EF088C" w:rsidP="008D2BBD">
      <w:pPr>
        <w:widowControl/>
        <w:jc w:val="left"/>
        <w:rPr>
          <w:rFonts w:ascii="宋体" w:eastAsia="宋体" w:hAnsi="宋体" w:cs="宋体"/>
          <w:kern w:val="0"/>
          <w:sz w:val="16"/>
          <w:szCs w:val="24"/>
        </w:rPr>
      </w:pPr>
      <w:r>
        <w:rPr>
          <w:rFonts w:ascii="宋体" w:eastAsia="宋体" w:hAnsi="宋体" w:cs="宋体" w:hint="eastAsia"/>
          <w:b/>
          <w:kern w:val="0"/>
          <w:sz w:val="16"/>
          <w:szCs w:val="24"/>
        </w:rPr>
        <w:t>返回</w:t>
      </w:r>
      <w:r w:rsidR="005F269C">
        <w:rPr>
          <w:rFonts w:ascii="宋体" w:eastAsia="宋体" w:hAnsi="宋体" w:cs="宋体" w:hint="eastAsia"/>
          <w:b/>
          <w:kern w:val="0"/>
          <w:sz w:val="16"/>
          <w:szCs w:val="24"/>
        </w:rPr>
        <w:t>:</w:t>
      </w:r>
      <w:r>
        <w:rPr>
          <w:rFonts w:ascii="宋体" w:eastAsia="宋体" w:hAnsi="宋体" w:cs="宋体" w:hint="eastAsia"/>
          <w:b/>
          <w:kern w:val="0"/>
          <w:sz w:val="16"/>
          <w:szCs w:val="24"/>
        </w:rPr>
        <w:t>封装后的bean</w:t>
      </w:r>
    </w:p>
    <w:p w:rsidR="008A28EB" w:rsidRDefault="008A28EB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24"/>
        </w:rPr>
      </w:pP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13" w:author="Unknown"/>
          <w:rFonts w:ascii="宋体" w:eastAsia="宋体" w:hAnsi="宋体" w:cs="宋体"/>
          <w:kern w:val="0"/>
          <w:sz w:val="15"/>
          <w:szCs w:val="24"/>
        </w:rPr>
      </w:pPr>
      <w:ins w:id="714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public Customer findByCustomerId(int custId){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15" w:author="Unknown"/>
          <w:rFonts w:ascii="宋体" w:eastAsia="宋体" w:hAnsi="宋体" w:cs="宋体"/>
          <w:kern w:val="0"/>
          <w:sz w:val="15"/>
          <w:szCs w:val="24"/>
        </w:rPr>
      </w:pPr>
      <w:ins w:id="716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 xml:space="preserve">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17" w:author="Unknown"/>
          <w:rFonts w:ascii="宋体" w:eastAsia="宋体" w:hAnsi="宋体" w:cs="宋体"/>
          <w:kern w:val="0"/>
          <w:sz w:val="15"/>
          <w:szCs w:val="24"/>
        </w:rPr>
      </w:pPr>
      <w:ins w:id="718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 xml:space="preserve">String </w:t>
        </w:r>
        <w:r w:rsidRPr="000250DD">
          <w:rPr>
            <w:rFonts w:ascii="宋体" w:eastAsia="宋体" w:hAnsi="宋体" w:cs="宋体"/>
            <w:b/>
            <w:kern w:val="0"/>
            <w:sz w:val="15"/>
            <w:szCs w:val="24"/>
          </w:rPr>
          <w:t>sql</w:t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= "SELECT * FROM CUSTOMER WHERE CUST_ID = ?";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19" w:author="Unknown"/>
          <w:rFonts w:ascii="宋体" w:eastAsia="宋体" w:hAnsi="宋体" w:cs="宋体"/>
          <w:kern w:val="0"/>
          <w:sz w:val="15"/>
          <w:szCs w:val="24"/>
        </w:rPr>
      </w:pPr>
      <w:ins w:id="720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21" w:author="Unknown"/>
          <w:rFonts w:ascii="宋体" w:eastAsia="宋体" w:hAnsi="宋体" w:cs="宋体"/>
          <w:kern w:val="0"/>
          <w:sz w:val="15"/>
          <w:szCs w:val="24"/>
        </w:rPr>
      </w:pPr>
      <w:ins w:id="722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Customer customer = (Customer)</w:t>
        </w:r>
        <w:r w:rsidRPr="005E6122">
          <w:rPr>
            <w:rFonts w:ascii="宋体" w:eastAsia="宋体" w:hAnsi="宋体" w:cs="宋体"/>
            <w:b/>
            <w:kern w:val="0"/>
            <w:sz w:val="18"/>
            <w:szCs w:val="24"/>
          </w:rPr>
          <w:t>getJdbcTemplate</w:t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>().</w:t>
        </w:r>
        <w:r w:rsidRPr="00DC5499">
          <w:rPr>
            <w:rFonts w:ascii="宋体" w:eastAsia="宋体" w:hAnsi="宋体" w:cs="宋体"/>
            <w:b/>
            <w:kern w:val="0"/>
            <w:sz w:val="18"/>
            <w:szCs w:val="24"/>
          </w:rPr>
          <w:t>queryForObject</w:t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>(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23" w:author="Unknown"/>
          <w:rFonts w:ascii="宋体" w:eastAsia="宋体" w:hAnsi="宋体" w:cs="宋体"/>
          <w:kern w:val="0"/>
          <w:sz w:val="15"/>
          <w:szCs w:val="24"/>
        </w:rPr>
      </w:pPr>
      <w:ins w:id="724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B222B1">
          <w:rPr>
            <w:rFonts w:ascii="宋体" w:eastAsia="宋体" w:hAnsi="宋体" w:cs="宋体"/>
            <w:b/>
            <w:kern w:val="0"/>
            <w:sz w:val="15"/>
            <w:szCs w:val="24"/>
          </w:rPr>
          <w:t>sql</w:t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, new Object[] { custId }, new </w:t>
        </w:r>
        <w:r w:rsidRPr="00DC5499">
          <w:rPr>
            <w:rFonts w:ascii="宋体" w:eastAsia="宋体" w:hAnsi="宋体" w:cs="宋体"/>
            <w:b/>
            <w:kern w:val="0"/>
            <w:sz w:val="18"/>
            <w:szCs w:val="24"/>
          </w:rPr>
          <w:t>CustomerRowMapper</w:t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>());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25" w:author="Unknown"/>
          <w:rFonts w:ascii="宋体" w:eastAsia="宋体" w:hAnsi="宋体" w:cs="宋体"/>
          <w:kern w:val="0"/>
          <w:sz w:val="15"/>
          <w:szCs w:val="24"/>
        </w:rPr>
      </w:pPr>
      <w:ins w:id="726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27" w:author="Unknown"/>
          <w:rFonts w:ascii="宋体" w:eastAsia="宋体" w:hAnsi="宋体" w:cs="宋体"/>
          <w:kern w:val="0"/>
          <w:sz w:val="15"/>
          <w:szCs w:val="24"/>
        </w:rPr>
      </w:pPr>
      <w:ins w:id="728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return customer;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29" w:author="Unknown"/>
          <w:rFonts w:ascii="宋体" w:eastAsia="宋体" w:hAnsi="宋体" w:cs="宋体"/>
          <w:kern w:val="0"/>
          <w:sz w:val="15"/>
          <w:szCs w:val="24"/>
        </w:rPr>
      </w:pPr>
      <w:ins w:id="730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}</w:t>
        </w:r>
      </w:ins>
    </w:p>
    <w:p w:rsidR="008D2BBD" w:rsidRPr="008D2BBD" w:rsidRDefault="008D2BBD" w:rsidP="008D2BBD">
      <w:pPr>
        <w:widowControl/>
        <w:spacing w:before="100" w:beforeAutospacing="1" w:after="100" w:afterAutospacing="1"/>
        <w:jc w:val="left"/>
        <w:outlineLvl w:val="1"/>
        <w:rPr>
          <w:ins w:id="731" w:author="Unknown"/>
          <w:rFonts w:ascii="宋体" w:eastAsia="宋体" w:hAnsi="宋体" w:cs="宋体"/>
          <w:b/>
          <w:bCs/>
          <w:kern w:val="0"/>
          <w:sz w:val="20"/>
          <w:szCs w:val="36"/>
        </w:rPr>
      </w:pPr>
      <w:ins w:id="732" w:author="Unknown">
        <w:r w:rsidRPr="008D2BBD">
          <w:rPr>
            <w:rFonts w:ascii="宋体" w:eastAsia="宋体" w:hAnsi="宋体" w:cs="宋体"/>
            <w:b/>
            <w:bCs/>
            <w:kern w:val="0"/>
            <w:sz w:val="20"/>
            <w:szCs w:val="36"/>
          </w:rPr>
          <w:t xml:space="preserve">1.2 </w:t>
        </w:r>
        <w:r w:rsidRPr="004B24B9">
          <w:rPr>
            <w:rFonts w:ascii="宋体" w:eastAsia="宋体" w:hAnsi="宋体" w:cs="宋体"/>
            <w:b/>
            <w:bCs/>
            <w:kern w:val="0"/>
            <w:sz w:val="24"/>
            <w:szCs w:val="36"/>
          </w:rPr>
          <w:t xml:space="preserve">BeanPropertyRowMapper </w:t>
        </w:r>
      </w:ins>
      <w:r w:rsidR="00833C55">
        <w:rPr>
          <w:rFonts w:ascii="宋体" w:eastAsia="宋体" w:hAnsi="宋体" w:cs="宋体" w:hint="eastAsia"/>
          <w:b/>
          <w:bCs/>
          <w:kern w:val="0"/>
          <w:sz w:val="24"/>
          <w:szCs w:val="36"/>
        </w:rPr>
        <w:t>，Spring中一个RowMapper接口的实现类</w:t>
      </w:r>
    </w:p>
    <w:p w:rsidR="008D2BBD" w:rsidRPr="008D2BBD" w:rsidRDefault="008D2BBD" w:rsidP="008D2BBD">
      <w:pPr>
        <w:widowControl/>
        <w:spacing w:before="100" w:beforeAutospacing="1" w:after="100" w:afterAutospacing="1"/>
        <w:jc w:val="left"/>
        <w:rPr>
          <w:ins w:id="733" w:author="Unknown"/>
          <w:rFonts w:ascii="宋体" w:eastAsia="宋体" w:hAnsi="宋体" w:cs="宋体"/>
          <w:kern w:val="0"/>
          <w:sz w:val="15"/>
          <w:szCs w:val="24"/>
        </w:rPr>
      </w:pPr>
      <w:ins w:id="734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在Spring2.5中，</w:t>
        </w:r>
        <w:r w:rsidRPr="002E125C">
          <w:rPr>
            <w:rFonts w:ascii="宋体" w:eastAsia="宋体" w:hAnsi="宋体" w:cs="宋体"/>
            <w:b/>
            <w:kern w:val="0"/>
            <w:sz w:val="15"/>
            <w:szCs w:val="24"/>
          </w:rPr>
          <w:t>有一个 RowMapper 实现</w:t>
        </w:r>
      </w:ins>
      <w:r w:rsidR="008F5BAF">
        <w:rPr>
          <w:rFonts w:ascii="宋体" w:eastAsia="宋体" w:hAnsi="宋体" w:cs="宋体" w:hint="eastAsia"/>
          <w:b/>
          <w:kern w:val="0"/>
          <w:sz w:val="15"/>
          <w:szCs w:val="24"/>
        </w:rPr>
        <w:t>，即</w:t>
      </w:r>
      <w:ins w:id="73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所谓“</w:t>
        </w:r>
        <w:r w:rsidRPr="004B24B9">
          <w:rPr>
            <w:rFonts w:ascii="宋体" w:eastAsia="宋体" w:hAnsi="宋体" w:cs="宋体"/>
            <w:b/>
            <w:kern w:val="0"/>
            <w:sz w:val="15"/>
            <w:szCs w:val="24"/>
          </w:rPr>
          <w:t>BeanPropertyRowMapper</w:t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”，它可以通过匹配行的名字的列值映射到一个属性。只要确保这两个属性和列具有相同的名称，如属性“CUSTID'将匹配到列名为：”CUSTID'或下划线“CUST_ID”。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36" w:author="Unknown"/>
          <w:rFonts w:ascii="宋体" w:eastAsia="宋体" w:hAnsi="宋体" w:cs="宋体"/>
          <w:kern w:val="0"/>
          <w:sz w:val="15"/>
          <w:szCs w:val="24"/>
        </w:rPr>
      </w:pPr>
      <w:ins w:id="737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public Customer findByCustomerId2(int custId){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38" w:author="Unknown"/>
          <w:rFonts w:ascii="宋体" w:eastAsia="宋体" w:hAnsi="宋体" w:cs="宋体"/>
          <w:kern w:val="0"/>
          <w:sz w:val="15"/>
          <w:szCs w:val="24"/>
        </w:rPr>
      </w:pPr>
      <w:ins w:id="739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 xml:space="preserve">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40" w:author="Unknown"/>
          <w:rFonts w:ascii="宋体" w:eastAsia="宋体" w:hAnsi="宋体" w:cs="宋体"/>
          <w:kern w:val="0"/>
          <w:sz w:val="15"/>
          <w:szCs w:val="24"/>
        </w:rPr>
      </w:pPr>
      <w:ins w:id="741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String sql = "SELECT * FROM CUSTOMER WHERE CUST_ID = ?";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42" w:author="Unknown"/>
          <w:rFonts w:ascii="宋体" w:eastAsia="宋体" w:hAnsi="宋体" w:cs="宋体"/>
          <w:kern w:val="0"/>
          <w:sz w:val="15"/>
          <w:szCs w:val="24"/>
        </w:rPr>
      </w:pPr>
      <w:ins w:id="743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44" w:author="Unknown"/>
          <w:rFonts w:ascii="宋体" w:eastAsia="宋体" w:hAnsi="宋体" w:cs="宋体"/>
          <w:kern w:val="0"/>
          <w:sz w:val="15"/>
          <w:szCs w:val="24"/>
        </w:rPr>
      </w:pPr>
      <w:ins w:id="74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Customer customer = (Customer)getJdbcTemplate().queryForObject(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46" w:author="Unknown"/>
          <w:rFonts w:ascii="宋体" w:eastAsia="宋体" w:hAnsi="宋体" w:cs="宋体"/>
          <w:kern w:val="0"/>
          <w:sz w:val="15"/>
          <w:szCs w:val="24"/>
        </w:rPr>
      </w:pPr>
      <w:ins w:id="747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 xml:space="preserve">sql, new Object[] { custId },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48" w:author="Unknown"/>
          <w:rFonts w:ascii="宋体" w:eastAsia="宋体" w:hAnsi="宋体" w:cs="宋体"/>
          <w:kern w:val="0"/>
          <w:sz w:val="15"/>
          <w:szCs w:val="24"/>
        </w:rPr>
      </w:pPr>
      <w:ins w:id="749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new BeanPropertyRowMapper(Customer.class));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50" w:author="Unknown"/>
          <w:rFonts w:ascii="宋体" w:eastAsia="宋体" w:hAnsi="宋体" w:cs="宋体"/>
          <w:kern w:val="0"/>
          <w:sz w:val="15"/>
          <w:szCs w:val="24"/>
        </w:rPr>
      </w:pPr>
      <w:ins w:id="751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52" w:author="Unknown"/>
          <w:rFonts w:ascii="宋体" w:eastAsia="宋体" w:hAnsi="宋体" w:cs="宋体"/>
          <w:kern w:val="0"/>
          <w:sz w:val="15"/>
          <w:szCs w:val="24"/>
        </w:rPr>
      </w:pPr>
      <w:ins w:id="753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return customer;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54" w:author="Unknown"/>
          <w:rFonts w:ascii="宋体" w:eastAsia="宋体" w:hAnsi="宋体" w:cs="宋体"/>
          <w:kern w:val="0"/>
          <w:sz w:val="15"/>
          <w:szCs w:val="24"/>
        </w:rPr>
      </w:pPr>
      <w:ins w:id="75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}</w:t>
        </w:r>
      </w:ins>
    </w:p>
    <w:p w:rsidR="008D2BBD" w:rsidRPr="00F1623E" w:rsidRDefault="008D2BBD" w:rsidP="008D2BBD">
      <w:pPr>
        <w:widowControl/>
        <w:spacing w:before="100" w:beforeAutospacing="1" w:after="100" w:afterAutospacing="1"/>
        <w:jc w:val="left"/>
        <w:outlineLvl w:val="1"/>
        <w:rPr>
          <w:ins w:id="756" w:author="Unknown"/>
          <w:rFonts w:ascii="宋体" w:eastAsia="宋体" w:hAnsi="宋体" w:cs="宋体"/>
          <w:b/>
          <w:bCs/>
          <w:kern w:val="0"/>
          <w:szCs w:val="36"/>
        </w:rPr>
      </w:pPr>
      <w:ins w:id="757" w:author="Unknown">
        <w:r w:rsidRPr="00F1623E">
          <w:rPr>
            <w:rFonts w:ascii="宋体" w:eastAsia="宋体" w:hAnsi="宋体" w:cs="宋体"/>
            <w:b/>
            <w:bCs/>
            <w:kern w:val="0"/>
            <w:szCs w:val="36"/>
          </w:rPr>
          <w:t>2，查询</w:t>
        </w:r>
        <w:r w:rsidRPr="00F1623E">
          <w:rPr>
            <w:rFonts w:ascii="宋体" w:eastAsia="宋体" w:hAnsi="宋体" w:cs="宋体"/>
            <w:b/>
            <w:bCs/>
            <w:kern w:val="0"/>
            <w:sz w:val="32"/>
            <w:szCs w:val="36"/>
          </w:rPr>
          <w:t>多行</w:t>
        </w:r>
        <w:r w:rsidRPr="00F1623E">
          <w:rPr>
            <w:rFonts w:ascii="宋体" w:eastAsia="宋体" w:hAnsi="宋体" w:cs="宋体"/>
            <w:b/>
            <w:bCs/>
            <w:kern w:val="0"/>
            <w:szCs w:val="36"/>
          </w:rPr>
          <w:t xml:space="preserve"> </w:t>
        </w:r>
      </w:ins>
    </w:p>
    <w:p w:rsidR="008D2BBD" w:rsidRPr="008D2BBD" w:rsidRDefault="008D2BBD" w:rsidP="008D2BBD">
      <w:pPr>
        <w:widowControl/>
        <w:jc w:val="left"/>
        <w:rPr>
          <w:ins w:id="758" w:author="Unknown"/>
          <w:rFonts w:ascii="宋体" w:eastAsia="宋体" w:hAnsi="宋体" w:cs="宋体"/>
          <w:kern w:val="0"/>
          <w:sz w:val="15"/>
          <w:szCs w:val="24"/>
        </w:rPr>
      </w:pPr>
      <w:ins w:id="759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现在，查询或从数据库中提取多行，并且将它转换成一个列表。 </w:t>
        </w:r>
      </w:ins>
    </w:p>
    <w:p w:rsidR="008D2BBD" w:rsidRPr="008D2BBD" w:rsidRDefault="008D2BBD" w:rsidP="008F4A92">
      <w:pPr>
        <w:widowControl/>
        <w:spacing w:before="100" w:beforeAutospacing="1" w:after="100" w:afterAutospacing="1"/>
        <w:ind w:firstLine="420"/>
        <w:jc w:val="left"/>
        <w:outlineLvl w:val="1"/>
        <w:rPr>
          <w:ins w:id="760" w:author="Unknown"/>
          <w:rFonts w:ascii="宋体" w:eastAsia="宋体" w:hAnsi="宋体" w:cs="宋体"/>
          <w:b/>
          <w:bCs/>
          <w:kern w:val="0"/>
          <w:sz w:val="20"/>
          <w:szCs w:val="36"/>
        </w:rPr>
      </w:pPr>
      <w:ins w:id="761" w:author="Unknown">
        <w:r w:rsidRPr="008D2BBD">
          <w:rPr>
            <w:rFonts w:ascii="宋体" w:eastAsia="宋体" w:hAnsi="宋体" w:cs="宋体"/>
            <w:b/>
            <w:bCs/>
            <w:kern w:val="0"/>
            <w:sz w:val="20"/>
            <w:szCs w:val="36"/>
          </w:rPr>
          <w:t xml:space="preserve">2.1手动映射它 </w:t>
        </w:r>
      </w:ins>
    </w:p>
    <w:p w:rsidR="008D2BBD" w:rsidRPr="008D2BBD" w:rsidRDefault="008D2BBD" w:rsidP="008D2BBD">
      <w:pPr>
        <w:widowControl/>
        <w:jc w:val="left"/>
        <w:rPr>
          <w:ins w:id="762" w:author="Unknown"/>
          <w:rFonts w:ascii="宋体" w:eastAsia="宋体" w:hAnsi="宋体" w:cs="宋体"/>
          <w:kern w:val="0"/>
          <w:sz w:val="15"/>
          <w:szCs w:val="24"/>
        </w:rPr>
      </w:pPr>
      <w:ins w:id="763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返回多行，RowMapper 不支持 queryForList()方法，需要手动映射它。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64" w:author="Unknown"/>
          <w:rFonts w:ascii="宋体" w:eastAsia="宋体" w:hAnsi="宋体" w:cs="宋体"/>
          <w:kern w:val="0"/>
          <w:sz w:val="15"/>
          <w:szCs w:val="24"/>
        </w:rPr>
      </w:pPr>
      <w:ins w:id="76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public List&lt;Customer&gt; findAll(){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66" w:author="Unknown"/>
          <w:rFonts w:ascii="宋体" w:eastAsia="宋体" w:hAnsi="宋体" w:cs="宋体"/>
          <w:kern w:val="0"/>
          <w:sz w:val="15"/>
          <w:szCs w:val="24"/>
        </w:rPr>
      </w:pPr>
      <w:ins w:id="767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68" w:author="Unknown"/>
          <w:rFonts w:ascii="宋体" w:eastAsia="宋体" w:hAnsi="宋体" w:cs="宋体"/>
          <w:kern w:val="0"/>
          <w:sz w:val="15"/>
          <w:szCs w:val="24"/>
        </w:rPr>
      </w:pPr>
      <w:ins w:id="769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String sql = "SELECT * FROM CUSTOMER";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70" w:author="Unknown"/>
          <w:rFonts w:ascii="宋体" w:eastAsia="宋体" w:hAnsi="宋体" w:cs="宋体"/>
          <w:kern w:val="0"/>
          <w:sz w:val="15"/>
          <w:szCs w:val="24"/>
        </w:rPr>
      </w:pPr>
      <w:ins w:id="771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 xml:space="preserve">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72" w:author="Unknown"/>
          <w:rFonts w:ascii="宋体" w:eastAsia="宋体" w:hAnsi="宋体" w:cs="宋体"/>
          <w:kern w:val="0"/>
          <w:sz w:val="15"/>
          <w:szCs w:val="24"/>
        </w:rPr>
      </w:pPr>
      <w:ins w:id="773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lastRenderedPageBreak/>
          <w:tab/>
          <w:t>List&lt;Customer&gt; customers = new ArrayList&lt;Customer&gt;();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74" w:author="Unknown"/>
          <w:rFonts w:ascii="宋体" w:eastAsia="宋体" w:hAnsi="宋体" w:cs="宋体"/>
          <w:kern w:val="0"/>
          <w:sz w:val="15"/>
          <w:szCs w:val="24"/>
        </w:rPr>
      </w:pPr>
      <w:ins w:id="77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76" w:author="Unknown"/>
          <w:rFonts w:ascii="宋体" w:eastAsia="宋体" w:hAnsi="宋体" w:cs="宋体"/>
          <w:kern w:val="0"/>
          <w:sz w:val="15"/>
          <w:szCs w:val="24"/>
        </w:rPr>
      </w:pPr>
      <w:ins w:id="777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List&lt;Map&gt; rows = getJdbcTemplate().queryForList(sql);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78" w:author="Unknown"/>
          <w:rFonts w:ascii="宋体" w:eastAsia="宋体" w:hAnsi="宋体" w:cs="宋体"/>
          <w:kern w:val="0"/>
          <w:sz w:val="15"/>
          <w:szCs w:val="24"/>
        </w:rPr>
      </w:pPr>
      <w:ins w:id="779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for (Map row : rows) {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80" w:author="Unknown"/>
          <w:rFonts w:ascii="宋体" w:eastAsia="宋体" w:hAnsi="宋体" w:cs="宋体"/>
          <w:kern w:val="0"/>
          <w:sz w:val="15"/>
          <w:szCs w:val="24"/>
        </w:rPr>
      </w:pPr>
      <w:ins w:id="781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Customer customer = new Customer();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82" w:author="Unknown"/>
          <w:rFonts w:ascii="宋体" w:eastAsia="宋体" w:hAnsi="宋体" w:cs="宋体"/>
          <w:kern w:val="0"/>
          <w:sz w:val="15"/>
          <w:szCs w:val="24"/>
        </w:rPr>
      </w:pPr>
      <w:ins w:id="783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customer.setCustId((Long)(row.get("CUST_ID")));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84" w:author="Unknown"/>
          <w:rFonts w:ascii="宋体" w:eastAsia="宋体" w:hAnsi="宋体" w:cs="宋体"/>
          <w:kern w:val="0"/>
          <w:sz w:val="15"/>
          <w:szCs w:val="24"/>
        </w:rPr>
      </w:pPr>
      <w:ins w:id="78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customer.setName((String)row.get("NAME"));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86" w:author="Unknown"/>
          <w:rFonts w:ascii="宋体" w:eastAsia="宋体" w:hAnsi="宋体" w:cs="宋体"/>
          <w:kern w:val="0"/>
          <w:sz w:val="15"/>
          <w:szCs w:val="24"/>
        </w:rPr>
      </w:pPr>
      <w:ins w:id="787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customer.setAge((Integer)row.get("AGE"));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88" w:author="Unknown"/>
          <w:rFonts w:ascii="宋体" w:eastAsia="宋体" w:hAnsi="宋体" w:cs="宋体"/>
          <w:kern w:val="0"/>
          <w:sz w:val="15"/>
          <w:szCs w:val="24"/>
        </w:rPr>
      </w:pPr>
      <w:ins w:id="789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customers.add(customer);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90" w:author="Unknown"/>
          <w:rFonts w:ascii="宋体" w:eastAsia="宋体" w:hAnsi="宋体" w:cs="宋体"/>
          <w:kern w:val="0"/>
          <w:sz w:val="15"/>
          <w:szCs w:val="24"/>
        </w:rPr>
      </w:pPr>
      <w:ins w:id="791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}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92" w:author="Unknown"/>
          <w:rFonts w:ascii="宋体" w:eastAsia="宋体" w:hAnsi="宋体" w:cs="宋体"/>
          <w:kern w:val="0"/>
          <w:sz w:val="15"/>
          <w:szCs w:val="24"/>
        </w:rPr>
      </w:pPr>
      <w:ins w:id="793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94" w:author="Unknown"/>
          <w:rFonts w:ascii="宋体" w:eastAsia="宋体" w:hAnsi="宋体" w:cs="宋体"/>
          <w:kern w:val="0"/>
          <w:sz w:val="15"/>
          <w:szCs w:val="24"/>
        </w:rPr>
      </w:pPr>
      <w:ins w:id="79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return customers;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96" w:author="Unknown"/>
          <w:rFonts w:ascii="宋体" w:eastAsia="宋体" w:hAnsi="宋体" w:cs="宋体"/>
          <w:kern w:val="0"/>
          <w:sz w:val="15"/>
          <w:szCs w:val="24"/>
        </w:rPr>
      </w:pPr>
      <w:ins w:id="797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}</w:t>
        </w:r>
      </w:ins>
    </w:p>
    <w:p w:rsidR="008D2BBD" w:rsidRPr="008D2BBD" w:rsidRDefault="008D2BBD" w:rsidP="008D2BBD">
      <w:pPr>
        <w:widowControl/>
        <w:spacing w:before="100" w:beforeAutospacing="1" w:after="100" w:afterAutospacing="1"/>
        <w:jc w:val="left"/>
        <w:outlineLvl w:val="1"/>
        <w:rPr>
          <w:ins w:id="798" w:author="Unknown"/>
          <w:rFonts w:ascii="宋体" w:eastAsia="宋体" w:hAnsi="宋体" w:cs="宋体"/>
          <w:b/>
          <w:bCs/>
          <w:kern w:val="0"/>
          <w:sz w:val="20"/>
          <w:szCs w:val="36"/>
        </w:rPr>
      </w:pPr>
      <w:ins w:id="799" w:author="Unknown">
        <w:r w:rsidRPr="008D2BBD">
          <w:rPr>
            <w:rFonts w:ascii="宋体" w:eastAsia="宋体" w:hAnsi="宋体" w:cs="宋体"/>
            <w:b/>
            <w:bCs/>
            <w:kern w:val="0"/>
            <w:sz w:val="20"/>
            <w:szCs w:val="36"/>
          </w:rPr>
          <w:t xml:space="preserve">2.2 BeanPropertyRowMapper </w:t>
        </w:r>
      </w:ins>
    </w:p>
    <w:p w:rsidR="008D2BBD" w:rsidRPr="008D2BBD" w:rsidRDefault="008D2BBD" w:rsidP="008D2BBD">
      <w:pPr>
        <w:widowControl/>
        <w:jc w:val="left"/>
        <w:rPr>
          <w:ins w:id="800" w:author="Unknown"/>
          <w:rFonts w:ascii="宋体" w:eastAsia="宋体" w:hAnsi="宋体" w:cs="宋体"/>
          <w:kern w:val="0"/>
          <w:sz w:val="15"/>
          <w:szCs w:val="24"/>
        </w:rPr>
      </w:pPr>
      <w:ins w:id="801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最简单的解决方案是使用 BeanPropertyRowMapper 类。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02" w:author="Unknown"/>
          <w:rFonts w:ascii="宋体" w:eastAsia="宋体" w:hAnsi="宋体" w:cs="宋体"/>
          <w:kern w:val="0"/>
          <w:sz w:val="15"/>
          <w:szCs w:val="24"/>
        </w:rPr>
      </w:pPr>
      <w:ins w:id="803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public List&lt;Customer&gt; findAll(){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04" w:author="Unknown"/>
          <w:rFonts w:ascii="宋体" w:eastAsia="宋体" w:hAnsi="宋体" w:cs="宋体"/>
          <w:kern w:val="0"/>
          <w:sz w:val="15"/>
          <w:szCs w:val="24"/>
        </w:rPr>
      </w:pPr>
      <w:ins w:id="80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06" w:author="Unknown"/>
          <w:rFonts w:ascii="宋体" w:eastAsia="宋体" w:hAnsi="宋体" w:cs="宋体"/>
          <w:kern w:val="0"/>
          <w:sz w:val="15"/>
          <w:szCs w:val="24"/>
        </w:rPr>
      </w:pPr>
      <w:ins w:id="807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String sql = "SELECT * FROM CUSTOMER";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08" w:author="Unknown"/>
          <w:rFonts w:ascii="宋体" w:eastAsia="宋体" w:hAnsi="宋体" w:cs="宋体"/>
          <w:kern w:val="0"/>
          <w:sz w:val="15"/>
          <w:szCs w:val="24"/>
        </w:rPr>
      </w:pPr>
      <w:ins w:id="809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10" w:author="Unknown"/>
          <w:rFonts w:ascii="宋体" w:eastAsia="宋体" w:hAnsi="宋体" w:cs="宋体"/>
          <w:kern w:val="0"/>
          <w:sz w:val="15"/>
          <w:szCs w:val="24"/>
        </w:rPr>
      </w:pPr>
      <w:ins w:id="811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List&lt;Customer&gt; customers  = getJdbcTemplate().query(sql,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12" w:author="Unknown"/>
          <w:rFonts w:ascii="宋体" w:eastAsia="宋体" w:hAnsi="宋体" w:cs="宋体"/>
          <w:kern w:val="0"/>
          <w:sz w:val="15"/>
          <w:szCs w:val="24"/>
        </w:rPr>
      </w:pPr>
      <w:ins w:id="813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new BeanPropertyRowMapper(Customer.class));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14" w:author="Unknown"/>
          <w:rFonts w:ascii="宋体" w:eastAsia="宋体" w:hAnsi="宋体" w:cs="宋体"/>
          <w:kern w:val="0"/>
          <w:sz w:val="15"/>
          <w:szCs w:val="24"/>
        </w:rPr>
      </w:pPr>
      <w:ins w:id="81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16" w:author="Unknown"/>
          <w:rFonts w:ascii="宋体" w:eastAsia="宋体" w:hAnsi="宋体" w:cs="宋体"/>
          <w:kern w:val="0"/>
          <w:sz w:val="15"/>
          <w:szCs w:val="24"/>
        </w:rPr>
      </w:pPr>
      <w:ins w:id="817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return customers;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18" w:author="Unknown"/>
          <w:rFonts w:ascii="宋体" w:eastAsia="宋体" w:hAnsi="宋体" w:cs="宋体"/>
          <w:kern w:val="0"/>
          <w:sz w:val="15"/>
          <w:szCs w:val="24"/>
        </w:rPr>
      </w:pPr>
      <w:ins w:id="819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}</w:t>
        </w:r>
      </w:ins>
    </w:p>
    <w:p w:rsidR="008D2BBD" w:rsidRPr="008D2BBD" w:rsidRDefault="008D2BBD" w:rsidP="008D2BBD">
      <w:pPr>
        <w:widowControl/>
        <w:spacing w:before="100" w:beforeAutospacing="1" w:after="100" w:afterAutospacing="1"/>
        <w:jc w:val="left"/>
        <w:outlineLvl w:val="1"/>
        <w:rPr>
          <w:ins w:id="820" w:author="Unknown"/>
          <w:rFonts w:ascii="宋体" w:eastAsia="宋体" w:hAnsi="宋体" w:cs="宋体"/>
          <w:b/>
          <w:bCs/>
          <w:kern w:val="0"/>
          <w:sz w:val="20"/>
          <w:szCs w:val="36"/>
        </w:rPr>
      </w:pPr>
      <w:ins w:id="821" w:author="Unknown">
        <w:r w:rsidRPr="008D2BBD">
          <w:rPr>
            <w:rFonts w:ascii="宋体" w:eastAsia="宋体" w:hAnsi="宋体" w:cs="宋体"/>
            <w:b/>
            <w:bCs/>
            <w:kern w:val="0"/>
            <w:sz w:val="20"/>
            <w:szCs w:val="36"/>
          </w:rPr>
          <w:t xml:space="preserve">3.查询单值 </w:t>
        </w:r>
      </w:ins>
    </w:p>
    <w:p w:rsidR="008D2BBD" w:rsidRPr="008D2BBD" w:rsidRDefault="008D2BBD" w:rsidP="008D2BBD">
      <w:pPr>
        <w:widowControl/>
        <w:jc w:val="left"/>
        <w:rPr>
          <w:ins w:id="822" w:author="Unknown"/>
          <w:rFonts w:ascii="宋体" w:eastAsia="宋体" w:hAnsi="宋体" w:cs="宋体"/>
          <w:kern w:val="0"/>
          <w:sz w:val="15"/>
          <w:szCs w:val="24"/>
        </w:rPr>
      </w:pPr>
      <w:ins w:id="823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在这个例子中，展示了如何从数据库中查询或提取单个列值。 </w:t>
        </w:r>
      </w:ins>
    </w:p>
    <w:p w:rsidR="008D2BBD" w:rsidRPr="008D2BBD" w:rsidRDefault="008D2BBD" w:rsidP="008D2BBD">
      <w:pPr>
        <w:widowControl/>
        <w:spacing w:before="100" w:beforeAutospacing="1" w:after="100" w:afterAutospacing="1"/>
        <w:jc w:val="left"/>
        <w:outlineLvl w:val="1"/>
        <w:rPr>
          <w:ins w:id="824" w:author="Unknown"/>
          <w:rFonts w:ascii="宋体" w:eastAsia="宋体" w:hAnsi="宋体" w:cs="宋体"/>
          <w:b/>
          <w:bCs/>
          <w:kern w:val="0"/>
          <w:sz w:val="20"/>
          <w:szCs w:val="36"/>
        </w:rPr>
      </w:pPr>
      <w:ins w:id="825" w:author="Unknown">
        <w:r w:rsidRPr="008D2BBD">
          <w:rPr>
            <w:rFonts w:ascii="宋体" w:eastAsia="宋体" w:hAnsi="宋体" w:cs="宋体"/>
            <w:b/>
            <w:bCs/>
            <w:kern w:val="0"/>
            <w:sz w:val="20"/>
            <w:szCs w:val="36"/>
          </w:rPr>
          <w:t xml:space="preserve">3.1单列名 </w:t>
        </w:r>
      </w:ins>
    </w:p>
    <w:p w:rsidR="008D2BBD" w:rsidRPr="008D2BBD" w:rsidRDefault="008D2BBD" w:rsidP="008D2BBD">
      <w:pPr>
        <w:widowControl/>
        <w:jc w:val="left"/>
        <w:rPr>
          <w:ins w:id="826" w:author="Unknown"/>
          <w:rFonts w:ascii="宋体" w:eastAsia="宋体" w:hAnsi="宋体" w:cs="宋体"/>
          <w:kern w:val="0"/>
          <w:sz w:val="15"/>
          <w:szCs w:val="24"/>
        </w:rPr>
      </w:pPr>
      <w:ins w:id="827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它显示了如何查询单个列名作为字符串。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28" w:author="Unknown"/>
          <w:rFonts w:ascii="宋体" w:eastAsia="宋体" w:hAnsi="宋体" w:cs="宋体"/>
          <w:kern w:val="0"/>
          <w:sz w:val="15"/>
          <w:szCs w:val="24"/>
        </w:rPr>
      </w:pPr>
      <w:ins w:id="829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public String findCustomerNameById(int custId){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30" w:author="Unknown"/>
          <w:rFonts w:ascii="宋体" w:eastAsia="宋体" w:hAnsi="宋体" w:cs="宋体"/>
          <w:kern w:val="0"/>
          <w:sz w:val="15"/>
          <w:szCs w:val="24"/>
        </w:rPr>
      </w:pPr>
      <w:ins w:id="831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32" w:author="Unknown"/>
          <w:rFonts w:ascii="宋体" w:eastAsia="宋体" w:hAnsi="宋体" w:cs="宋体"/>
          <w:kern w:val="0"/>
          <w:sz w:val="15"/>
          <w:szCs w:val="24"/>
        </w:rPr>
      </w:pPr>
      <w:ins w:id="833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String sql = "SELECT NAME FROM CUSTOMER WHERE CUST_ID = ?";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34" w:author="Unknown"/>
          <w:rFonts w:ascii="宋体" w:eastAsia="宋体" w:hAnsi="宋体" w:cs="宋体"/>
          <w:kern w:val="0"/>
          <w:sz w:val="15"/>
          <w:szCs w:val="24"/>
        </w:rPr>
      </w:pPr>
      <w:ins w:id="83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 xml:space="preserve">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36" w:author="Unknown"/>
          <w:rFonts w:ascii="宋体" w:eastAsia="宋体" w:hAnsi="宋体" w:cs="宋体"/>
          <w:kern w:val="0"/>
          <w:sz w:val="15"/>
          <w:szCs w:val="24"/>
        </w:rPr>
      </w:pPr>
      <w:ins w:id="837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String name = (String)getJdbcTemplate().queryForObject(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38" w:author="Unknown"/>
          <w:rFonts w:ascii="宋体" w:eastAsia="宋体" w:hAnsi="宋体" w:cs="宋体"/>
          <w:kern w:val="0"/>
          <w:sz w:val="15"/>
          <w:szCs w:val="24"/>
        </w:rPr>
      </w:pPr>
      <w:ins w:id="839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sql, new Object[] { custId }, String.class);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40" w:author="Unknown"/>
          <w:rFonts w:ascii="宋体" w:eastAsia="宋体" w:hAnsi="宋体" w:cs="宋体"/>
          <w:kern w:val="0"/>
          <w:sz w:val="15"/>
          <w:szCs w:val="24"/>
        </w:rPr>
      </w:pPr>
      <w:ins w:id="841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42" w:author="Unknown"/>
          <w:rFonts w:ascii="宋体" w:eastAsia="宋体" w:hAnsi="宋体" w:cs="宋体"/>
          <w:kern w:val="0"/>
          <w:sz w:val="15"/>
          <w:szCs w:val="24"/>
        </w:rPr>
      </w:pPr>
      <w:ins w:id="843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return name;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44" w:author="Unknown"/>
          <w:rFonts w:ascii="宋体" w:eastAsia="宋体" w:hAnsi="宋体" w:cs="宋体"/>
          <w:kern w:val="0"/>
          <w:sz w:val="15"/>
          <w:szCs w:val="24"/>
        </w:rPr>
      </w:pPr>
      <w:ins w:id="84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46" w:author="Unknown"/>
          <w:rFonts w:ascii="宋体" w:eastAsia="宋体" w:hAnsi="宋体" w:cs="宋体"/>
          <w:kern w:val="0"/>
          <w:sz w:val="15"/>
          <w:szCs w:val="24"/>
        </w:rPr>
      </w:pPr>
      <w:ins w:id="847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}</w:t>
        </w:r>
      </w:ins>
    </w:p>
    <w:p w:rsidR="008D2BBD" w:rsidRPr="008D2BBD" w:rsidRDefault="008D2BBD" w:rsidP="008D2BBD">
      <w:pPr>
        <w:widowControl/>
        <w:spacing w:before="100" w:beforeAutospacing="1" w:after="100" w:afterAutospacing="1"/>
        <w:jc w:val="left"/>
        <w:outlineLvl w:val="1"/>
        <w:rPr>
          <w:ins w:id="848" w:author="Unknown"/>
          <w:rFonts w:ascii="宋体" w:eastAsia="宋体" w:hAnsi="宋体" w:cs="宋体"/>
          <w:b/>
          <w:bCs/>
          <w:kern w:val="0"/>
          <w:sz w:val="20"/>
          <w:szCs w:val="36"/>
        </w:rPr>
      </w:pPr>
      <w:ins w:id="849" w:author="Unknown">
        <w:r w:rsidRPr="008D2BBD">
          <w:rPr>
            <w:rFonts w:ascii="宋体" w:eastAsia="宋体" w:hAnsi="宋体" w:cs="宋体"/>
            <w:b/>
            <w:bCs/>
            <w:kern w:val="0"/>
            <w:sz w:val="20"/>
            <w:szCs w:val="36"/>
          </w:rPr>
          <w:lastRenderedPageBreak/>
          <w:t xml:space="preserve">3.2、行总数 </w:t>
        </w:r>
      </w:ins>
    </w:p>
    <w:p w:rsidR="008D2BBD" w:rsidRPr="008D2BBD" w:rsidRDefault="008D2BBD" w:rsidP="008D2BBD">
      <w:pPr>
        <w:widowControl/>
        <w:jc w:val="left"/>
        <w:rPr>
          <w:ins w:id="850" w:author="Unknown"/>
          <w:rFonts w:ascii="宋体" w:eastAsia="宋体" w:hAnsi="宋体" w:cs="宋体"/>
          <w:kern w:val="0"/>
          <w:sz w:val="15"/>
          <w:szCs w:val="24"/>
        </w:rPr>
      </w:pPr>
      <w:ins w:id="851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它展示了如何从数据库中查询行的总数。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52" w:author="Unknown"/>
          <w:rFonts w:ascii="宋体" w:eastAsia="宋体" w:hAnsi="宋体" w:cs="宋体"/>
          <w:kern w:val="0"/>
          <w:sz w:val="15"/>
          <w:szCs w:val="24"/>
        </w:rPr>
      </w:pPr>
      <w:ins w:id="853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public int findTotalCustomer(){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54" w:author="Unknown"/>
          <w:rFonts w:ascii="宋体" w:eastAsia="宋体" w:hAnsi="宋体" w:cs="宋体"/>
          <w:kern w:val="0"/>
          <w:sz w:val="15"/>
          <w:szCs w:val="24"/>
        </w:rPr>
      </w:pPr>
      <w:ins w:id="85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56" w:author="Unknown"/>
          <w:rFonts w:ascii="宋体" w:eastAsia="宋体" w:hAnsi="宋体" w:cs="宋体"/>
          <w:kern w:val="0"/>
          <w:sz w:val="15"/>
          <w:szCs w:val="24"/>
        </w:rPr>
      </w:pPr>
      <w:ins w:id="857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String sql = "SELECT COUNT(*) FROM CUSTOMER";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58" w:author="Unknown"/>
          <w:rFonts w:ascii="宋体" w:eastAsia="宋体" w:hAnsi="宋体" w:cs="宋体"/>
          <w:kern w:val="0"/>
          <w:sz w:val="15"/>
          <w:szCs w:val="24"/>
        </w:rPr>
      </w:pPr>
      <w:ins w:id="859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 xml:space="preserve">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60" w:author="Unknown"/>
          <w:rFonts w:ascii="宋体" w:eastAsia="宋体" w:hAnsi="宋体" w:cs="宋体"/>
          <w:kern w:val="0"/>
          <w:sz w:val="15"/>
          <w:szCs w:val="24"/>
        </w:rPr>
      </w:pPr>
      <w:ins w:id="861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int total = getJdbcTemplate().queryForInt(sql);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62" w:author="Unknown"/>
          <w:rFonts w:ascii="宋体" w:eastAsia="宋体" w:hAnsi="宋体" w:cs="宋体"/>
          <w:kern w:val="0"/>
          <w:sz w:val="15"/>
          <w:szCs w:val="24"/>
        </w:rPr>
      </w:pPr>
      <w:ins w:id="863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64" w:author="Unknown"/>
          <w:rFonts w:ascii="宋体" w:eastAsia="宋体" w:hAnsi="宋体" w:cs="宋体"/>
          <w:kern w:val="0"/>
          <w:sz w:val="15"/>
          <w:szCs w:val="24"/>
        </w:rPr>
      </w:pPr>
      <w:ins w:id="86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return total;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66" w:author="Unknown"/>
          <w:rFonts w:ascii="宋体" w:eastAsia="宋体" w:hAnsi="宋体" w:cs="宋体"/>
          <w:kern w:val="0"/>
          <w:sz w:val="15"/>
          <w:szCs w:val="24"/>
        </w:rPr>
      </w:pPr>
      <w:ins w:id="867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}</w:t>
        </w:r>
      </w:ins>
    </w:p>
    <w:p w:rsidR="008D2BBD" w:rsidRPr="008D2BBD" w:rsidRDefault="008D2BBD" w:rsidP="008D2BBD">
      <w:pPr>
        <w:widowControl/>
        <w:spacing w:before="100" w:beforeAutospacing="1" w:after="100" w:afterAutospacing="1"/>
        <w:jc w:val="left"/>
        <w:rPr>
          <w:ins w:id="868" w:author="Unknown"/>
          <w:rFonts w:ascii="宋体" w:eastAsia="宋体" w:hAnsi="宋体" w:cs="宋体"/>
          <w:kern w:val="0"/>
          <w:sz w:val="15"/>
          <w:szCs w:val="24"/>
        </w:rPr>
      </w:pPr>
      <w:ins w:id="869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运行它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70" w:author="Unknown"/>
          <w:rFonts w:ascii="宋体" w:eastAsia="宋体" w:hAnsi="宋体" w:cs="宋体"/>
          <w:kern w:val="0"/>
          <w:sz w:val="15"/>
          <w:szCs w:val="24"/>
        </w:rPr>
      </w:pPr>
      <w:ins w:id="871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package com.yiibai.common;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72" w:author="Unknown"/>
          <w:rFonts w:ascii="宋体" w:eastAsia="宋体" w:hAnsi="宋体" w:cs="宋体"/>
          <w:kern w:val="0"/>
          <w:sz w:val="15"/>
          <w:szCs w:val="24"/>
        </w:rPr>
      </w:pP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73" w:author="Unknown"/>
          <w:rFonts w:ascii="宋体" w:eastAsia="宋体" w:hAnsi="宋体" w:cs="宋体"/>
          <w:kern w:val="0"/>
          <w:sz w:val="15"/>
          <w:szCs w:val="24"/>
        </w:rPr>
      </w:pPr>
      <w:ins w:id="874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import java.util.ArrayList;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75" w:author="Unknown"/>
          <w:rFonts w:ascii="宋体" w:eastAsia="宋体" w:hAnsi="宋体" w:cs="宋体"/>
          <w:kern w:val="0"/>
          <w:sz w:val="15"/>
          <w:szCs w:val="24"/>
        </w:rPr>
      </w:pPr>
      <w:ins w:id="876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import java.util.List;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77" w:author="Unknown"/>
          <w:rFonts w:ascii="宋体" w:eastAsia="宋体" w:hAnsi="宋体" w:cs="宋体"/>
          <w:kern w:val="0"/>
          <w:sz w:val="15"/>
          <w:szCs w:val="24"/>
        </w:rPr>
      </w:pP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78" w:author="Unknown"/>
          <w:rFonts w:ascii="宋体" w:eastAsia="宋体" w:hAnsi="宋体" w:cs="宋体"/>
          <w:kern w:val="0"/>
          <w:sz w:val="15"/>
          <w:szCs w:val="24"/>
        </w:rPr>
      </w:pPr>
      <w:ins w:id="879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import org.springframework.context.ApplicationContext;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80" w:author="Unknown"/>
          <w:rFonts w:ascii="宋体" w:eastAsia="宋体" w:hAnsi="宋体" w:cs="宋体"/>
          <w:kern w:val="0"/>
          <w:sz w:val="15"/>
          <w:szCs w:val="24"/>
        </w:rPr>
      </w:pPr>
      <w:ins w:id="881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import org.springframework.context.support.ClassPathXmlApplicationContext;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82" w:author="Unknown"/>
          <w:rFonts w:ascii="宋体" w:eastAsia="宋体" w:hAnsi="宋体" w:cs="宋体"/>
          <w:kern w:val="0"/>
          <w:sz w:val="15"/>
          <w:szCs w:val="24"/>
        </w:rPr>
      </w:pPr>
      <w:ins w:id="883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import com.yiibai.customer.dao.CustomerDAO;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84" w:author="Unknown"/>
          <w:rFonts w:ascii="宋体" w:eastAsia="宋体" w:hAnsi="宋体" w:cs="宋体"/>
          <w:kern w:val="0"/>
          <w:sz w:val="15"/>
          <w:szCs w:val="24"/>
        </w:rPr>
      </w:pPr>
      <w:ins w:id="88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import com.yiibai.customer.model.Customer;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86" w:author="Unknown"/>
          <w:rFonts w:ascii="宋体" w:eastAsia="宋体" w:hAnsi="宋体" w:cs="宋体"/>
          <w:kern w:val="0"/>
          <w:sz w:val="15"/>
          <w:szCs w:val="24"/>
        </w:rPr>
      </w:pP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87" w:author="Unknown"/>
          <w:rFonts w:ascii="宋体" w:eastAsia="宋体" w:hAnsi="宋体" w:cs="宋体"/>
          <w:kern w:val="0"/>
          <w:sz w:val="15"/>
          <w:szCs w:val="24"/>
        </w:rPr>
      </w:pPr>
      <w:ins w:id="888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public class JdbcTemplateApp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89" w:author="Unknown"/>
          <w:rFonts w:ascii="宋体" w:eastAsia="宋体" w:hAnsi="宋体" w:cs="宋体"/>
          <w:kern w:val="0"/>
          <w:sz w:val="15"/>
          <w:szCs w:val="24"/>
        </w:rPr>
      </w:pPr>
      <w:ins w:id="890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{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91" w:author="Unknown"/>
          <w:rFonts w:ascii="宋体" w:eastAsia="宋体" w:hAnsi="宋体" w:cs="宋体"/>
          <w:kern w:val="0"/>
          <w:sz w:val="15"/>
          <w:szCs w:val="24"/>
        </w:rPr>
      </w:pPr>
      <w:ins w:id="892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public static void main( String[] args )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93" w:author="Unknown"/>
          <w:rFonts w:ascii="宋体" w:eastAsia="宋体" w:hAnsi="宋体" w:cs="宋体"/>
          <w:kern w:val="0"/>
          <w:sz w:val="15"/>
          <w:szCs w:val="24"/>
        </w:rPr>
      </w:pPr>
      <w:ins w:id="894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{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95" w:author="Unknown"/>
          <w:rFonts w:ascii="宋体" w:eastAsia="宋体" w:hAnsi="宋体" w:cs="宋体"/>
          <w:kern w:val="0"/>
          <w:sz w:val="15"/>
          <w:szCs w:val="24"/>
        </w:rPr>
      </w:pPr>
      <w:ins w:id="896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</w:t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 xml:space="preserve"> ApplicationContext context =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97" w:author="Unknown"/>
          <w:rFonts w:ascii="宋体" w:eastAsia="宋体" w:hAnsi="宋体" w:cs="宋体"/>
          <w:kern w:val="0"/>
          <w:sz w:val="15"/>
          <w:szCs w:val="24"/>
        </w:rPr>
      </w:pPr>
      <w:ins w:id="898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</w:t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>new ClassPathXmlApplicationContext("Spring-Customer.xml");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99" w:author="Unknown"/>
          <w:rFonts w:ascii="宋体" w:eastAsia="宋体" w:hAnsi="宋体" w:cs="宋体"/>
          <w:kern w:val="0"/>
          <w:sz w:val="15"/>
          <w:szCs w:val="24"/>
        </w:rPr>
      </w:pPr>
      <w:ins w:id="900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</w:t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 xml:space="preserve">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01" w:author="Unknown"/>
          <w:rFonts w:ascii="宋体" w:eastAsia="宋体" w:hAnsi="宋体" w:cs="宋体"/>
          <w:kern w:val="0"/>
          <w:sz w:val="15"/>
          <w:szCs w:val="24"/>
        </w:rPr>
      </w:pPr>
      <w:ins w:id="902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CustomerDAO customerDAO = (CustomerDAO) context.getBean("customerDAO");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03" w:author="Unknown"/>
          <w:rFonts w:ascii="宋体" w:eastAsia="宋体" w:hAnsi="宋体" w:cs="宋体"/>
          <w:kern w:val="0"/>
          <w:sz w:val="15"/>
          <w:szCs w:val="24"/>
        </w:rPr>
      </w:pPr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04" w:author="Unknown"/>
          <w:rFonts w:ascii="宋体" w:eastAsia="宋体" w:hAnsi="宋体" w:cs="宋体"/>
          <w:kern w:val="0"/>
          <w:sz w:val="15"/>
          <w:szCs w:val="24"/>
        </w:rPr>
      </w:pPr>
      <w:ins w:id="90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Customer customerA = customerDAO.findByCustomerId(1);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06" w:author="Unknown"/>
          <w:rFonts w:ascii="宋体" w:eastAsia="宋体" w:hAnsi="宋体" w:cs="宋体"/>
          <w:kern w:val="0"/>
          <w:sz w:val="15"/>
          <w:szCs w:val="24"/>
        </w:rPr>
      </w:pPr>
      <w:ins w:id="907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System.out.println("Customer A : " + customerA);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08" w:author="Unknown"/>
          <w:rFonts w:ascii="宋体" w:eastAsia="宋体" w:hAnsi="宋体" w:cs="宋体"/>
          <w:kern w:val="0"/>
          <w:sz w:val="15"/>
          <w:szCs w:val="24"/>
        </w:rPr>
      </w:pPr>
      <w:ins w:id="909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10" w:author="Unknown"/>
          <w:rFonts w:ascii="宋体" w:eastAsia="宋体" w:hAnsi="宋体" w:cs="宋体"/>
          <w:kern w:val="0"/>
          <w:sz w:val="15"/>
          <w:szCs w:val="24"/>
        </w:rPr>
      </w:pPr>
      <w:ins w:id="911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Customer customerB = customerDAO.findByCustomerId2(1);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12" w:author="Unknown"/>
          <w:rFonts w:ascii="宋体" w:eastAsia="宋体" w:hAnsi="宋体" w:cs="宋体"/>
          <w:kern w:val="0"/>
          <w:sz w:val="15"/>
          <w:szCs w:val="24"/>
        </w:rPr>
      </w:pPr>
      <w:ins w:id="913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System.out.println("Customer B : " + customerB);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14" w:author="Unknown"/>
          <w:rFonts w:ascii="宋体" w:eastAsia="宋体" w:hAnsi="宋体" w:cs="宋体"/>
          <w:kern w:val="0"/>
          <w:sz w:val="15"/>
          <w:szCs w:val="24"/>
        </w:rPr>
      </w:pPr>
      <w:ins w:id="91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16" w:author="Unknown"/>
          <w:rFonts w:ascii="宋体" w:eastAsia="宋体" w:hAnsi="宋体" w:cs="宋体"/>
          <w:kern w:val="0"/>
          <w:sz w:val="15"/>
          <w:szCs w:val="24"/>
        </w:rPr>
      </w:pPr>
      <w:ins w:id="917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List&lt;Customer&gt; customerAs = customerDAO.findAll();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18" w:author="Unknown"/>
          <w:rFonts w:ascii="宋体" w:eastAsia="宋体" w:hAnsi="宋体" w:cs="宋体"/>
          <w:kern w:val="0"/>
          <w:sz w:val="15"/>
          <w:szCs w:val="24"/>
        </w:rPr>
      </w:pPr>
      <w:ins w:id="919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for(Customer cust: customerAs){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20" w:author="Unknown"/>
          <w:rFonts w:ascii="宋体" w:eastAsia="宋体" w:hAnsi="宋体" w:cs="宋体"/>
          <w:kern w:val="0"/>
          <w:sz w:val="15"/>
          <w:szCs w:val="24"/>
        </w:rPr>
      </w:pPr>
      <w:ins w:id="921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</w:t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 xml:space="preserve"> System.out.println("Customer As : " + customerAs);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22" w:author="Unknown"/>
          <w:rFonts w:ascii="宋体" w:eastAsia="宋体" w:hAnsi="宋体" w:cs="宋体"/>
          <w:kern w:val="0"/>
          <w:sz w:val="15"/>
          <w:szCs w:val="24"/>
        </w:rPr>
      </w:pPr>
      <w:ins w:id="923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}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24" w:author="Unknown"/>
          <w:rFonts w:ascii="宋体" w:eastAsia="宋体" w:hAnsi="宋体" w:cs="宋体"/>
          <w:kern w:val="0"/>
          <w:sz w:val="15"/>
          <w:szCs w:val="24"/>
        </w:rPr>
      </w:pPr>
      <w:ins w:id="92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26" w:author="Unknown"/>
          <w:rFonts w:ascii="宋体" w:eastAsia="宋体" w:hAnsi="宋体" w:cs="宋体"/>
          <w:kern w:val="0"/>
          <w:sz w:val="15"/>
          <w:szCs w:val="24"/>
        </w:rPr>
      </w:pPr>
      <w:ins w:id="927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List&lt;Customer&gt; customerBs = customerDAO.findAll2();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28" w:author="Unknown"/>
          <w:rFonts w:ascii="宋体" w:eastAsia="宋体" w:hAnsi="宋体" w:cs="宋体"/>
          <w:kern w:val="0"/>
          <w:sz w:val="15"/>
          <w:szCs w:val="24"/>
        </w:rPr>
      </w:pPr>
      <w:ins w:id="929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lastRenderedPageBreak/>
          <w:t xml:space="preserve">         for(Customer cust: customerBs){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30" w:author="Unknown"/>
          <w:rFonts w:ascii="宋体" w:eastAsia="宋体" w:hAnsi="宋体" w:cs="宋体"/>
          <w:kern w:val="0"/>
          <w:sz w:val="15"/>
          <w:szCs w:val="24"/>
        </w:rPr>
      </w:pPr>
      <w:ins w:id="931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</w:t>
        </w:r>
        <w:r w:rsidRPr="008D2BBD">
          <w:rPr>
            <w:rFonts w:ascii="宋体" w:eastAsia="宋体" w:hAnsi="宋体" w:cs="宋体"/>
            <w:kern w:val="0"/>
            <w:sz w:val="15"/>
            <w:szCs w:val="24"/>
          </w:rPr>
          <w:tab/>
          <w:t xml:space="preserve"> System.out.println("Customer Bs : " + customerBs);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32" w:author="Unknown"/>
          <w:rFonts w:ascii="宋体" w:eastAsia="宋体" w:hAnsi="宋体" w:cs="宋体"/>
          <w:kern w:val="0"/>
          <w:sz w:val="15"/>
          <w:szCs w:val="24"/>
        </w:rPr>
      </w:pPr>
      <w:ins w:id="933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}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34" w:author="Unknown"/>
          <w:rFonts w:ascii="宋体" w:eastAsia="宋体" w:hAnsi="宋体" w:cs="宋体"/>
          <w:kern w:val="0"/>
          <w:sz w:val="15"/>
          <w:szCs w:val="24"/>
        </w:rPr>
      </w:pPr>
      <w:ins w:id="93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36" w:author="Unknown"/>
          <w:rFonts w:ascii="宋体" w:eastAsia="宋体" w:hAnsi="宋体" w:cs="宋体"/>
          <w:kern w:val="0"/>
          <w:sz w:val="15"/>
          <w:szCs w:val="24"/>
        </w:rPr>
      </w:pPr>
      <w:ins w:id="937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String customerName = customerDAO.findCustomerNameById(1);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38" w:author="Unknown"/>
          <w:rFonts w:ascii="宋体" w:eastAsia="宋体" w:hAnsi="宋体" w:cs="宋体"/>
          <w:kern w:val="0"/>
          <w:sz w:val="15"/>
          <w:szCs w:val="24"/>
        </w:rPr>
      </w:pPr>
      <w:ins w:id="939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System.out.println("Customer Name : " + customerName);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40" w:author="Unknown"/>
          <w:rFonts w:ascii="宋体" w:eastAsia="宋体" w:hAnsi="宋体" w:cs="宋体"/>
          <w:kern w:val="0"/>
          <w:sz w:val="15"/>
          <w:szCs w:val="24"/>
        </w:rPr>
      </w:pPr>
      <w:ins w:id="941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42" w:author="Unknown"/>
          <w:rFonts w:ascii="宋体" w:eastAsia="宋体" w:hAnsi="宋体" w:cs="宋体"/>
          <w:kern w:val="0"/>
          <w:sz w:val="15"/>
          <w:szCs w:val="24"/>
        </w:rPr>
      </w:pPr>
      <w:ins w:id="943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int total = customerDAO.findTotalCustomer();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44" w:author="Unknown"/>
          <w:rFonts w:ascii="宋体" w:eastAsia="宋体" w:hAnsi="宋体" w:cs="宋体"/>
          <w:kern w:val="0"/>
          <w:sz w:val="15"/>
          <w:szCs w:val="24"/>
        </w:rPr>
      </w:pPr>
      <w:ins w:id="94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System.out.println("Total : " + total);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46" w:author="Unknown"/>
          <w:rFonts w:ascii="宋体" w:eastAsia="宋体" w:hAnsi="宋体" w:cs="宋体"/>
          <w:kern w:val="0"/>
          <w:sz w:val="15"/>
          <w:szCs w:val="24"/>
        </w:rPr>
      </w:pPr>
      <w:ins w:id="947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     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48" w:author="Unknown"/>
          <w:rFonts w:ascii="宋体" w:eastAsia="宋体" w:hAnsi="宋体" w:cs="宋体"/>
          <w:kern w:val="0"/>
          <w:sz w:val="15"/>
          <w:szCs w:val="24"/>
        </w:rPr>
      </w:pPr>
      <w:ins w:id="949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    }</w:t>
        </w:r>
      </w:ins>
    </w:p>
    <w:p w:rsidR="008D2BBD" w:rsidRPr="008D2BBD" w:rsidRDefault="008D2BBD" w:rsidP="008D2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50" w:author="Unknown"/>
          <w:rFonts w:ascii="宋体" w:eastAsia="宋体" w:hAnsi="宋体" w:cs="宋体"/>
          <w:kern w:val="0"/>
          <w:sz w:val="15"/>
          <w:szCs w:val="24"/>
        </w:rPr>
      </w:pPr>
      <w:ins w:id="951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>}</w:t>
        </w:r>
      </w:ins>
    </w:p>
    <w:p w:rsidR="008D2BBD" w:rsidRPr="008D2BBD" w:rsidRDefault="008D2BBD" w:rsidP="008D2BBD">
      <w:pPr>
        <w:widowControl/>
        <w:spacing w:before="100" w:beforeAutospacing="1" w:after="100" w:afterAutospacing="1"/>
        <w:jc w:val="left"/>
        <w:outlineLvl w:val="1"/>
        <w:rPr>
          <w:ins w:id="952" w:author="Unknown"/>
          <w:rFonts w:ascii="宋体" w:eastAsia="宋体" w:hAnsi="宋体" w:cs="宋体"/>
          <w:b/>
          <w:bCs/>
          <w:kern w:val="0"/>
          <w:sz w:val="20"/>
          <w:szCs w:val="36"/>
        </w:rPr>
      </w:pPr>
      <w:ins w:id="953" w:author="Unknown">
        <w:r w:rsidRPr="008D2BBD">
          <w:rPr>
            <w:rFonts w:ascii="宋体" w:eastAsia="宋体" w:hAnsi="宋体" w:cs="宋体"/>
            <w:b/>
            <w:bCs/>
            <w:kern w:val="0"/>
            <w:sz w:val="20"/>
            <w:szCs w:val="36"/>
          </w:rPr>
          <w:t xml:space="preserve">总结 </w:t>
        </w:r>
      </w:ins>
    </w:p>
    <w:p w:rsidR="008D2BBD" w:rsidRPr="008D2BBD" w:rsidRDefault="008D2BBD" w:rsidP="008D2BBD">
      <w:pPr>
        <w:widowControl/>
        <w:jc w:val="left"/>
        <w:rPr>
          <w:ins w:id="954" w:author="Unknown"/>
          <w:rFonts w:ascii="宋体" w:eastAsia="宋体" w:hAnsi="宋体" w:cs="宋体"/>
          <w:kern w:val="0"/>
          <w:sz w:val="15"/>
          <w:szCs w:val="24"/>
        </w:rPr>
      </w:pPr>
      <w:ins w:id="955" w:author="Unknown">
        <w:r w:rsidRPr="008D2BBD">
          <w:rPr>
            <w:rFonts w:ascii="宋体" w:eastAsia="宋体" w:hAnsi="宋体" w:cs="宋体"/>
            <w:kern w:val="0"/>
            <w:sz w:val="15"/>
            <w:szCs w:val="24"/>
          </w:rPr>
          <w:t xml:space="preserve">JdbcTemplate类，附带了很多有用的重载查询方法。它提醒参考现有的查询方法在创建自己的自定义查询方法之前，因为 Spring 已经做给你了。 </w:t>
        </w:r>
      </w:ins>
    </w:p>
    <w:p w:rsidR="00E5013E" w:rsidRPr="00E90CFB" w:rsidRDefault="00E5013E" w:rsidP="00797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</w:p>
    <w:sectPr w:rsidR="00E5013E" w:rsidRPr="00E90CFB" w:rsidSect="00FD4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DD1" w:rsidRDefault="00352DD1" w:rsidP="007F335D">
      <w:r>
        <w:separator/>
      </w:r>
    </w:p>
  </w:endnote>
  <w:endnote w:type="continuationSeparator" w:id="1">
    <w:p w:rsidR="00352DD1" w:rsidRDefault="00352DD1" w:rsidP="007F3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DD1" w:rsidRDefault="00352DD1" w:rsidP="007F335D">
      <w:r>
        <w:separator/>
      </w:r>
    </w:p>
  </w:footnote>
  <w:footnote w:type="continuationSeparator" w:id="1">
    <w:p w:rsidR="00352DD1" w:rsidRDefault="00352DD1" w:rsidP="007F33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1B3F"/>
    <w:multiLevelType w:val="multilevel"/>
    <w:tmpl w:val="DDDA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146EE"/>
    <w:multiLevelType w:val="multilevel"/>
    <w:tmpl w:val="D33E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E33828"/>
    <w:multiLevelType w:val="multilevel"/>
    <w:tmpl w:val="31E2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D031DE"/>
    <w:multiLevelType w:val="multilevel"/>
    <w:tmpl w:val="B834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4E21A5"/>
    <w:multiLevelType w:val="hybridMultilevel"/>
    <w:tmpl w:val="82DE289E"/>
    <w:lvl w:ilvl="0" w:tplc="4B509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A91F0A"/>
    <w:multiLevelType w:val="multilevel"/>
    <w:tmpl w:val="0790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AC40A9"/>
    <w:multiLevelType w:val="multilevel"/>
    <w:tmpl w:val="CFD8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041216"/>
    <w:multiLevelType w:val="hybridMultilevel"/>
    <w:tmpl w:val="77AA1C2C"/>
    <w:lvl w:ilvl="0" w:tplc="0CB28D18">
      <w:start w:val="5"/>
      <w:numFmt w:val="decimal"/>
      <w:lvlText w:val="%1、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1FC248D"/>
    <w:multiLevelType w:val="multilevel"/>
    <w:tmpl w:val="DFB2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35D"/>
    <w:rsid w:val="000071D1"/>
    <w:rsid w:val="00014306"/>
    <w:rsid w:val="00024234"/>
    <w:rsid w:val="000250DD"/>
    <w:rsid w:val="00025DF6"/>
    <w:rsid w:val="00034207"/>
    <w:rsid w:val="00042ED7"/>
    <w:rsid w:val="00045F84"/>
    <w:rsid w:val="00051645"/>
    <w:rsid w:val="00052DB4"/>
    <w:rsid w:val="000626B7"/>
    <w:rsid w:val="00064A6C"/>
    <w:rsid w:val="00067995"/>
    <w:rsid w:val="000978EA"/>
    <w:rsid w:val="000A0F0D"/>
    <w:rsid w:val="000A3159"/>
    <w:rsid w:val="000D639A"/>
    <w:rsid w:val="000D69E3"/>
    <w:rsid w:val="000E0C8F"/>
    <w:rsid w:val="00104A64"/>
    <w:rsid w:val="0012373E"/>
    <w:rsid w:val="00131306"/>
    <w:rsid w:val="00133297"/>
    <w:rsid w:val="00133769"/>
    <w:rsid w:val="001374B0"/>
    <w:rsid w:val="00151BEA"/>
    <w:rsid w:val="00151C03"/>
    <w:rsid w:val="0015692E"/>
    <w:rsid w:val="00164E84"/>
    <w:rsid w:val="00190D8A"/>
    <w:rsid w:val="001A01F4"/>
    <w:rsid w:val="001C44B8"/>
    <w:rsid w:val="001D7C59"/>
    <w:rsid w:val="001E2AFC"/>
    <w:rsid w:val="001F110C"/>
    <w:rsid w:val="001F2110"/>
    <w:rsid w:val="0020092C"/>
    <w:rsid w:val="00204F9D"/>
    <w:rsid w:val="00206033"/>
    <w:rsid w:val="002139C1"/>
    <w:rsid w:val="00217801"/>
    <w:rsid w:val="00221E10"/>
    <w:rsid w:val="00225530"/>
    <w:rsid w:val="0022663C"/>
    <w:rsid w:val="00235CA8"/>
    <w:rsid w:val="0024000B"/>
    <w:rsid w:val="00243279"/>
    <w:rsid w:val="00251E21"/>
    <w:rsid w:val="0025250B"/>
    <w:rsid w:val="002537D9"/>
    <w:rsid w:val="002936AC"/>
    <w:rsid w:val="002A2B55"/>
    <w:rsid w:val="002B09A9"/>
    <w:rsid w:val="002B1990"/>
    <w:rsid w:val="002B7AA2"/>
    <w:rsid w:val="002C12B8"/>
    <w:rsid w:val="002C62C1"/>
    <w:rsid w:val="002D147E"/>
    <w:rsid w:val="002E125C"/>
    <w:rsid w:val="002E19E5"/>
    <w:rsid w:val="002F2E72"/>
    <w:rsid w:val="002F4FDD"/>
    <w:rsid w:val="00315181"/>
    <w:rsid w:val="00323675"/>
    <w:rsid w:val="00326598"/>
    <w:rsid w:val="00330E52"/>
    <w:rsid w:val="00332EB7"/>
    <w:rsid w:val="00333B7A"/>
    <w:rsid w:val="0034060D"/>
    <w:rsid w:val="00340CC7"/>
    <w:rsid w:val="00351E91"/>
    <w:rsid w:val="00352DD1"/>
    <w:rsid w:val="0035431F"/>
    <w:rsid w:val="0035452A"/>
    <w:rsid w:val="003576A6"/>
    <w:rsid w:val="0036032C"/>
    <w:rsid w:val="0036113D"/>
    <w:rsid w:val="003634CD"/>
    <w:rsid w:val="0036753B"/>
    <w:rsid w:val="0037099F"/>
    <w:rsid w:val="003B4764"/>
    <w:rsid w:val="003B4A26"/>
    <w:rsid w:val="003B4AE4"/>
    <w:rsid w:val="003B6C43"/>
    <w:rsid w:val="003B791F"/>
    <w:rsid w:val="003C21DF"/>
    <w:rsid w:val="003C5E45"/>
    <w:rsid w:val="003F7F4F"/>
    <w:rsid w:val="00402786"/>
    <w:rsid w:val="00426F46"/>
    <w:rsid w:val="0043327D"/>
    <w:rsid w:val="00441649"/>
    <w:rsid w:val="004432E1"/>
    <w:rsid w:val="0045614A"/>
    <w:rsid w:val="00466D59"/>
    <w:rsid w:val="004676FA"/>
    <w:rsid w:val="00475EF5"/>
    <w:rsid w:val="00485227"/>
    <w:rsid w:val="004917A8"/>
    <w:rsid w:val="00495718"/>
    <w:rsid w:val="004A02C8"/>
    <w:rsid w:val="004B24B9"/>
    <w:rsid w:val="004B35D7"/>
    <w:rsid w:val="004B4848"/>
    <w:rsid w:val="004D2E16"/>
    <w:rsid w:val="004D5680"/>
    <w:rsid w:val="004F12BF"/>
    <w:rsid w:val="004F45DC"/>
    <w:rsid w:val="00505FC4"/>
    <w:rsid w:val="00510A51"/>
    <w:rsid w:val="005177F0"/>
    <w:rsid w:val="00522567"/>
    <w:rsid w:val="00527D11"/>
    <w:rsid w:val="005365ED"/>
    <w:rsid w:val="00541892"/>
    <w:rsid w:val="00551CED"/>
    <w:rsid w:val="005639DB"/>
    <w:rsid w:val="005721E6"/>
    <w:rsid w:val="00590C4A"/>
    <w:rsid w:val="005A1443"/>
    <w:rsid w:val="005A5C64"/>
    <w:rsid w:val="005E4927"/>
    <w:rsid w:val="005E5BBC"/>
    <w:rsid w:val="005E6122"/>
    <w:rsid w:val="005E6FE2"/>
    <w:rsid w:val="005F269C"/>
    <w:rsid w:val="00600219"/>
    <w:rsid w:val="006016E5"/>
    <w:rsid w:val="0060631F"/>
    <w:rsid w:val="00607D7B"/>
    <w:rsid w:val="0062241B"/>
    <w:rsid w:val="006241B3"/>
    <w:rsid w:val="0063367A"/>
    <w:rsid w:val="00633D1D"/>
    <w:rsid w:val="00644A7C"/>
    <w:rsid w:val="00655E3E"/>
    <w:rsid w:val="0065687F"/>
    <w:rsid w:val="00681234"/>
    <w:rsid w:val="0068504C"/>
    <w:rsid w:val="00695E64"/>
    <w:rsid w:val="006A0E54"/>
    <w:rsid w:val="006C19F2"/>
    <w:rsid w:val="006C6895"/>
    <w:rsid w:val="006D2249"/>
    <w:rsid w:val="006D5781"/>
    <w:rsid w:val="006E0702"/>
    <w:rsid w:val="0070216F"/>
    <w:rsid w:val="0071759B"/>
    <w:rsid w:val="00722485"/>
    <w:rsid w:val="00722D36"/>
    <w:rsid w:val="007244F1"/>
    <w:rsid w:val="00730A01"/>
    <w:rsid w:val="00734AB7"/>
    <w:rsid w:val="00734B17"/>
    <w:rsid w:val="0074294A"/>
    <w:rsid w:val="00742CD7"/>
    <w:rsid w:val="0075001D"/>
    <w:rsid w:val="007500BD"/>
    <w:rsid w:val="00771D1E"/>
    <w:rsid w:val="00776035"/>
    <w:rsid w:val="00785588"/>
    <w:rsid w:val="007970F8"/>
    <w:rsid w:val="007B7E3C"/>
    <w:rsid w:val="007C571A"/>
    <w:rsid w:val="007D4CF7"/>
    <w:rsid w:val="007F335D"/>
    <w:rsid w:val="007F5286"/>
    <w:rsid w:val="007F7379"/>
    <w:rsid w:val="007F7658"/>
    <w:rsid w:val="0080451F"/>
    <w:rsid w:val="00805F37"/>
    <w:rsid w:val="00811870"/>
    <w:rsid w:val="008201E1"/>
    <w:rsid w:val="00822589"/>
    <w:rsid w:val="0082365E"/>
    <w:rsid w:val="008307E0"/>
    <w:rsid w:val="00833303"/>
    <w:rsid w:val="00833C55"/>
    <w:rsid w:val="00835634"/>
    <w:rsid w:val="00856247"/>
    <w:rsid w:val="008674D8"/>
    <w:rsid w:val="00871DDE"/>
    <w:rsid w:val="00877B2D"/>
    <w:rsid w:val="008817AF"/>
    <w:rsid w:val="00893626"/>
    <w:rsid w:val="008A28EB"/>
    <w:rsid w:val="008A3393"/>
    <w:rsid w:val="008A39E5"/>
    <w:rsid w:val="008B491F"/>
    <w:rsid w:val="008C23D3"/>
    <w:rsid w:val="008D0BFC"/>
    <w:rsid w:val="008D2BBD"/>
    <w:rsid w:val="008E2515"/>
    <w:rsid w:val="008E74E2"/>
    <w:rsid w:val="008E7EB6"/>
    <w:rsid w:val="008F4A92"/>
    <w:rsid w:val="008F5BAF"/>
    <w:rsid w:val="009005CA"/>
    <w:rsid w:val="009038A1"/>
    <w:rsid w:val="00924287"/>
    <w:rsid w:val="00924447"/>
    <w:rsid w:val="0092481C"/>
    <w:rsid w:val="00926E5C"/>
    <w:rsid w:val="00931443"/>
    <w:rsid w:val="009401BD"/>
    <w:rsid w:val="009426EA"/>
    <w:rsid w:val="00946627"/>
    <w:rsid w:val="0094722F"/>
    <w:rsid w:val="00960D55"/>
    <w:rsid w:val="00971394"/>
    <w:rsid w:val="00972F29"/>
    <w:rsid w:val="00974908"/>
    <w:rsid w:val="0098208F"/>
    <w:rsid w:val="00983589"/>
    <w:rsid w:val="00984699"/>
    <w:rsid w:val="00991876"/>
    <w:rsid w:val="009A20C3"/>
    <w:rsid w:val="009A2A05"/>
    <w:rsid w:val="009A6732"/>
    <w:rsid w:val="009A7215"/>
    <w:rsid w:val="009B7F0A"/>
    <w:rsid w:val="009D055E"/>
    <w:rsid w:val="009E5F9A"/>
    <w:rsid w:val="00A22693"/>
    <w:rsid w:val="00A22E14"/>
    <w:rsid w:val="00A33129"/>
    <w:rsid w:val="00A34A08"/>
    <w:rsid w:val="00A4002B"/>
    <w:rsid w:val="00A55154"/>
    <w:rsid w:val="00A56EFB"/>
    <w:rsid w:val="00A70CF8"/>
    <w:rsid w:val="00A7611A"/>
    <w:rsid w:val="00A85F7F"/>
    <w:rsid w:val="00A95C27"/>
    <w:rsid w:val="00AC1C22"/>
    <w:rsid w:val="00AC7420"/>
    <w:rsid w:val="00AD57B4"/>
    <w:rsid w:val="00AF4B5B"/>
    <w:rsid w:val="00B0702B"/>
    <w:rsid w:val="00B21861"/>
    <w:rsid w:val="00B222B1"/>
    <w:rsid w:val="00B533FF"/>
    <w:rsid w:val="00B56B87"/>
    <w:rsid w:val="00B57224"/>
    <w:rsid w:val="00B64EC8"/>
    <w:rsid w:val="00B708E3"/>
    <w:rsid w:val="00B7545B"/>
    <w:rsid w:val="00B75E6C"/>
    <w:rsid w:val="00B82E7D"/>
    <w:rsid w:val="00B83E50"/>
    <w:rsid w:val="00B93D97"/>
    <w:rsid w:val="00BA3A83"/>
    <w:rsid w:val="00BB0D83"/>
    <w:rsid w:val="00BB6CB3"/>
    <w:rsid w:val="00BC043D"/>
    <w:rsid w:val="00BC1E43"/>
    <w:rsid w:val="00BC4235"/>
    <w:rsid w:val="00BC64DC"/>
    <w:rsid w:val="00BD007C"/>
    <w:rsid w:val="00BE6539"/>
    <w:rsid w:val="00BF3A48"/>
    <w:rsid w:val="00C16BAE"/>
    <w:rsid w:val="00C32568"/>
    <w:rsid w:val="00C446C7"/>
    <w:rsid w:val="00C56B4E"/>
    <w:rsid w:val="00C76346"/>
    <w:rsid w:val="00C8487F"/>
    <w:rsid w:val="00C911B2"/>
    <w:rsid w:val="00C91350"/>
    <w:rsid w:val="00CA4337"/>
    <w:rsid w:val="00CB26A1"/>
    <w:rsid w:val="00CC2405"/>
    <w:rsid w:val="00CF05E7"/>
    <w:rsid w:val="00CF5B40"/>
    <w:rsid w:val="00D0574A"/>
    <w:rsid w:val="00D121F2"/>
    <w:rsid w:val="00D17C81"/>
    <w:rsid w:val="00D45181"/>
    <w:rsid w:val="00D531BF"/>
    <w:rsid w:val="00D76F4A"/>
    <w:rsid w:val="00D81386"/>
    <w:rsid w:val="00D81968"/>
    <w:rsid w:val="00DB26BD"/>
    <w:rsid w:val="00DB54B4"/>
    <w:rsid w:val="00DC5499"/>
    <w:rsid w:val="00DD2B8E"/>
    <w:rsid w:val="00DD7CF8"/>
    <w:rsid w:val="00DE20C9"/>
    <w:rsid w:val="00DF5190"/>
    <w:rsid w:val="00DF5C24"/>
    <w:rsid w:val="00E0588D"/>
    <w:rsid w:val="00E070D1"/>
    <w:rsid w:val="00E24674"/>
    <w:rsid w:val="00E34F32"/>
    <w:rsid w:val="00E42173"/>
    <w:rsid w:val="00E46549"/>
    <w:rsid w:val="00E5013E"/>
    <w:rsid w:val="00E560CA"/>
    <w:rsid w:val="00E61D6E"/>
    <w:rsid w:val="00E90CFB"/>
    <w:rsid w:val="00E918BA"/>
    <w:rsid w:val="00E95454"/>
    <w:rsid w:val="00EA5820"/>
    <w:rsid w:val="00EB1035"/>
    <w:rsid w:val="00EB1184"/>
    <w:rsid w:val="00EC3E03"/>
    <w:rsid w:val="00EC514B"/>
    <w:rsid w:val="00ED7DEC"/>
    <w:rsid w:val="00EE516A"/>
    <w:rsid w:val="00EE64BB"/>
    <w:rsid w:val="00EF088C"/>
    <w:rsid w:val="00EF1B40"/>
    <w:rsid w:val="00F01A4E"/>
    <w:rsid w:val="00F1058B"/>
    <w:rsid w:val="00F1084C"/>
    <w:rsid w:val="00F1623E"/>
    <w:rsid w:val="00F172FD"/>
    <w:rsid w:val="00F20927"/>
    <w:rsid w:val="00F229D4"/>
    <w:rsid w:val="00F30E44"/>
    <w:rsid w:val="00F44223"/>
    <w:rsid w:val="00F6357C"/>
    <w:rsid w:val="00F6734D"/>
    <w:rsid w:val="00F85309"/>
    <w:rsid w:val="00F8578C"/>
    <w:rsid w:val="00F92EA5"/>
    <w:rsid w:val="00F940AC"/>
    <w:rsid w:val="00FC22B3"/>
    <w:rsid w:val="00FD483F"/>
    <w:rsid w:val="00FD4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C6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00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3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33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3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335D"/>
    <w:rPr>
      <w:sz w:val="18"/>
      <w:szCs w:val="18"/>
    </w:rPr>
  </w:style>
  <w:style w:type="paragraph" w:styleId="a5">
    <w:name w:val="List Paragraph"/>
    <w:basedOn w:val="a"/>
    <w:uiPriority w:val="34"/>
    <w:qFormat/>
    <w:rsid w:val="007F335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0E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0E5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4000B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240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400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000B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24000B"/>
    <w:rPr>
      <w:i/>
      <w:iCs/>
    </w:rPr>
  </w:style>
  <w:style w:type="character" w:styleId="a9">
    <w:name w:val="Hyperlink"/>
    <w:basedOn w:val="a0"/>
    <w:uiPriority w:val="99"/>
    <w:semiHidden/>
    <w:unhideWhenUsed/>
    <w:rsid w:val="00AC7420"/>
    <w:rPr>
      <w:color w:val="0000FF"/>
      <w:u w:val="single"/>
    </w:rPr>
  </w:style>
  <w:style w:type="character" w:styleId="aa">
    <w:name w:val="Strong"/>
    <w:basedOn w:val="a0"/>
    <w:uiPriority w:val="22"/>
    <w:qFormat/>
    <w:rsid w:val="00AC7420"/>
    <w:rPr>
      <w:b/>
      <w:bCs/>
    </w:rPr>
  </w:style>
  <w:style w:type="paragraph" w:customStyle="1" w:styleId="post-copyright">
    <w:name w:val="post-copyright"/>
    <w:basedOn w:val="a"/>
    <w:rsid w:val="00AC74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71394"/>
  </w:style>
  <w:style w:type="character" w:customStyle="1" w:styleId="comment">
    <w:name w:val="comment"/>
    <w:basedOn w:val="a0"/>
    <w:rsid w:val="00971394"/>
  </w:style>
  <w:style w:type="character" w:customStyle="1" w:styleId="tag">
    <w:name w:val="tag"/>
    <w:basedOn w:val="a0"/>
    <w:rsid w:val="00971394"/>
  </w:style>
  <w:style w:type="character" w:customStyle="1" w:styleId="tag-name">
    <w:name w:val="tag-name"/>
    <w:basedOn w:val="a0"/>
    <w:rsid w:val="00971394"/>
  </w:style>
  <w:style w:type="character" w:customStyle="1" w:styleId="attribute">
    <w:name w:val="attribute"/>
    <w:basedOn w:val="a0"/>
    <w:rsid w:val="00971394"/>
  </w:style>
  <w:style w:type="character" w:customStyle="1" w:styleId="attribute-value">
    <w:name w:val="attribute-value"/>
    <w:basedOn w:val="a0"/>
    <w:rsid w:val="00971394"/>
  </w:style>
  <w:style w:type="character" w:customStyle="1" w:styleId="annotation">
    <w:name w:val="annotation"/>
    <w:basedOn w:val="a0"/>
    <w:rsid w:val="009713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7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6390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019370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827868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17165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3714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69143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2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iibai.com/spring/maven-spring-jdbc-example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24</Pages>
  <Words>3455</Words>
  <Characters>19697</Characters>
  <Application>Microsoft Office Word</Application>
  <DocSecurity>0</DocSecurity>
  <Lines>164</Lines>
  <Paragraphs>46</Paragraphs>
  <ScaleCrop>false</ScaleCrop>
  <Company>Microsoft</Company>
  <LinksUpToDate>false</LinksUpToDate>
  <CharactersWithSpaces>23106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328</cp:revision>
  <dcterms:created xsi:type="dcterms:W3CDTF">2017-02-16T01:01:00Z</dcterms:created>
  <dcterms:modified xsi:type="dcterms:W3CDTF">2017-02-18T01:50:00Z</dcterms:modified>
</cp:coreProperties>
</file>